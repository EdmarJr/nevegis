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C9B" w:rsidRPr="004D7DCA" w:rsidRDefault="000A3A41" w:rsidP="00506C9B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INFORMAÇÕES GERAIS</w:t>
      </w:r>
    </w:p>
    <w:tbl>
      <w:tblPr>
        <w:tblW w:w="49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"/>
        <w:gridCol w:w="1620"/>
        <w:gridCol w:w="1077"/>
        <w:gridCol w:w="2302"/>
        <w:gridCol w:w="1096"/>
        <w:gridCol w:w="3522"/>
      </w:tblGrid>
      <w:tr w:rsidR="00506C9B" w:rsidRPr="00405B59" w:rsidTr="004C311F">
        <w:trPr>
          <w:jc w:val="center"/>
        </w:trPr>
        <w:tc>
          <w:tcPr>
            <w:tcW w:w="852" w:type="dxa"/>
            <w:shd w:val="clear" w:color="auto" w:fill="F2F2F2"/>
          </w:tcPr>
          <w:p w:rsidR="00506C9B" w:rsidRPr="00405B59" w:rsidRDefault="00506C9B" w:rsidP="00146D4E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Data</w:t>
            </w:r>
          </w:p>
        </w:tc>
        <w:tc>
          <w:tcPr>
            <w:tcW w:w="1620" w:type="dxa"/>
          </w:tcPr>
          <w:p w:rsidR="00506C9B" w:rsidRPr="00405B59" w:rsidRDefault="00F95145" w:rsidP="00597E03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14</w:t>
            </w:r>
            <w:r w:rsidR="00506C9B">
              <w:rPr>
                <w:rFonts w:cs="Arial"/>
              </w:rPr>
              <w:t>/</w:t>
            </w:r>
            <w:r w:rsidR="00597E03">
              <w:rPr>
                <w:rFonts w:cs="Arial"/>
              </w:rPr>
              <w:t>01</w:t>
            </w:r>
            <w:r w:rsidR="00506C9B">
              <w:rPr>
                <w:rFonts w:cs="Arial"/>
              </w:rPr>
              <w:t>/201</w:t>
            </w:r>
            <w:r w:rsidR="00597E03">
              <w:rPr>
                <w:rFonts w:cs="Arial"/>
              </w:rPr>
              <w:t>4</w:t>
            </w:r>
          </w:p>
        </w:tc>
        <w:tc>
          <w:tcPr>
            <w:tcW w:w="1077" w:type="dxa"/>
            <w:shd w:val="clear" w:color="auto" w:fill="F2F2F2"/>
          </w:tcPr>
          <w:p w:rsidR="00506C9B" w:rsidRPr="00405B59" w:rsidRDefault="00506C9B" w:rsidP="00146D4E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Horário</w:t>
            </w:r>
          </w:p>
        </w:tc>
        <w:tc>
          <w:tcPr>
            <w:tcW w:w="2302" w:type="dxa"/>
          </w:tcPr>
          <w:p w:rsidR="00506C9B" w:rsidRPr="00405B59" w:rsidRDefault="00506C9B" w:rsidP="00F95145">
            <w:pPr>
              <w:spacing w:before="40" w:after="40"/>
              <w:ind w:left="0"/>
              <w:rPr>
                <w:rFonts w:cs="Arial"/>
              </w:rPr>
            </w:pPr>
            <w:r w:rsidRPr="00405B59">
              <w:rPr>
                <w:rFonts w:cs="Arial"/>
              </w:rPr>
              <w:t xml:space="preserve">Das </w:t>
            </w:r>
            <w:r w:rsidR="00F95145">
              <w:rPr>
                <w:rFonts w:cs="Arial"/>
              </w:rPr>
              <w:t>14</w:t>
            </w:r>
            <w:r w:rsidR="00DD1258">
              <w:rPr>
                <w:rFonts w:cs="Arial"/>
              </w:rPr>
              <w:t>h30min</w:t>
            </w:r>
            <w:r w:rsidRPr="00405B59">
              <w:rPr>
                <w:rFonts w:cs="Arial"/>
              </w:rPr>
              <w:t xml:space="preserve"> às </w:t>
            </w:r>
            <w:r w:rsidR="00F95145">
              <w:rPr>
                <w:rFonts w:cs="Arial"/>
              </w:rPr>
              <w:t>16</w:t>
            </w:r>
            <w:r w:rsidR="00DD1258">
              <w:rPr>
                <w:rFonts w:cs="Arial"/>
              </w:rPr>
              <w:t>h</w:t>
            </w:r>
            <w:r w:rsidR="00F95145">
              <w:rPr>
                <w:rFonts w:cs="Arial"/>
              </w:rPr>
              <w:t>00</w:t>
            </w:r>
            <w:r w:rsidR="00DD1258">
              <w:rPr>
                <w:rFonts w:cs="Arial"/>
              </w:rPr>
              <w:t>min</w:t>
            </w:r>
          </w:p>
        </w:tc>
        <w:tc>
          <w:tcPr>
            <w:tcW w:w="1096" w:type="dxa"/>
            <w:shd w:val="clear" w:color="auto" w:fill="F2F2F2"/>
          </w:tcPr>
          <w:p w:rsidR="00506C9B" w:rsidRPr="00405B59" w:rsidRDefault="00506C9B" w:rsidP="00146D4E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Local</w:t>
            </w:r>
          </w:p>
        </w:tc>
        <w:tc>
          <w:tcPr>
            <w:tcW w:w="3522" w:type="dxa"/>
          </w:tcPr>
          <w:p w:rsidR="00506C9B" w:rsidRPr="00405B59" w:rsidRDefault="00506C9B" w:rsidP="00146D4E">
            <w:pPr>
              <w:spacing w:before="40" w:after="40"/>
              <w:ind w:left="0"/>
              <w:rPr>
                <w:rFonts w:cs="Arial"/>
              </w:rPr>
            </w:pPr>
            <w:r w:rsidRPr="00AC69EC">
              <w:rPr>
                <w:rFonts w:cs="Arial"/>
              </w:rPr>
              <w:t>Sala de reunião da CDES</w:t>
            </w:r>
          </w:p>
        </w:tc>
      </w:tr>
      <w:tr w:rsidR="004C311F" w:rsidRPr="00405B59" w:rsidTr="004C311F">
        <w:trPr>
          <w:jc w:val="center"/>
        </w:trPr>
        <w:tc>
          <w:tcPr>
            <w:tcW w:w="852" w:type="dxa"/>
            <w:shd w:val="clear" w:color="auto" w:fill="F2F2F2"/>
          </w:tcPr>
          <w:p w:rsidR="004C311F" w:rsidRPr="00405B59" w:rsidRDefault="004C311F" w:rsidP="00146D4E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Autor:</w:t>
            </w:r>
          </w:p>
        </w:tc>
        <w:tc>
          <w:tcPr>
            <w:tcW w:w="4999" w:type="dxa"/>
            <w:gridSpan w:val="3"/>
          </w:tcPr>
          <w:p w:rsidR="004C311F" w:rsidRPr="00405B59" w:rsidRDefault="00F95145" w:rsidP="00597E03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Rodrigo Rocha</w:t>
            </w:r>
          </w:p>
        </w:tc>
        <w:tc>
          <w:tcPr>
            <w:tcW w:w="1096" w:type="dxa"/>
            <w:shd w:val="clear" w:color="auto" w:fill="F2F2F2"/>
          </w:tcPr>
          <w:p w:rsidR="004C311F" w:rsidRPr="00405B59" w:rsidRDefault="004C311F" w:rsidP="00146D4E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Revisor:Data:</w:t>
            </w:r>
          </w:p>
        </w:tc>
        <w:tc>
          <w:tcPr>
            <w:tcW w:w="3522" w:type="dxa"/>
          </w:tcPr>
          <w:p w:rsidR="004C311F" w:rsidRPr="00C94DFD" w:rsidRDefault="008E1EC2" w:rsidP="00146D4E">
            <w:pPr>
              <w:spacing w:before="40" w:after="40"/>
              <w:ind w:left="0"/>
              <w:rPr>
                <w:rFonts w:cs="Arial"/>
              </w:rPr>
            </w:pPr>
            <w:r w:rsidRPr="00C94DFD">
              <w:rPr>
                <w:rFonts w:cs="Arial"/>
              </w:rPr>
              <w:t>Leonardo de Freitas Rocha</w:t>
            </w:r>
          </w:p>
          <w:p w:rsidR="008E1EC2" w:rsidRPr="00AC69EC" w:rsidRDefault="008E1EC2" w:rsidP="00146D4E">
            <w:pPr>
              <w:spacing w:before="40" w:after="40"/>
              <w:ind w:left="0"/>
              <w:rPr>
                <w:rFonts w:cs="Arial"/>
              </w:rPr>
            </w:pPr>
            <w:r w:rsidRPr="00C94DFD">
              <w:rPr>
                <w:rFonts w:cs="Arial"/>
              </w:rPr>
              <w:t>14/01/2014</w:t>
            </w:r>
          </w:p>
        </w:tc>
      </w:tr>
    </w:tbl>
    <w:p w:rsidR="00506C9B" w:rsidRPr="000A3A41" w:rsidRDefault="000A3A41" w:rsidP="000A3A41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OBJETIVO DA REUNIÃO</w:t>
      </w:r>
    </w:p>
    <w:p w:rsidR="000A3A41" w:rsidRPr="00551850" w:rsidRDefault="000A3A41" w:rsidP="000A3A41">
      <w:pPr>
        <w:pStyle w:val="Tabela"/>
        <w:ind w:left="860"/>
        <w:rPr>
          <w:rFonts w:cs="Arial"/>
          <w:szCs w:val="18"/>
        </w:rPr>
      </w:pPr>
      <w:r>
        <w:t xml:space="preserve">Reunião </w:t>
      </w:r>
      <w:r w:rsidR="00737B97">
        <w:t xml:space="preserve">sobre </w:t>
      </w:r>
      <w:r w:rsidR="00F95145">
        <w:t>arquitetura a ser utilizada no sistema SIGEVEN- Sistema Gerenciador de Eventos.</w:t>
      </w:r>
    </w:p>
    <w:p w:rsidR="000A3A41" w:rsidRPr="000A3A41" w:rsidRDefault="000A3A41" w:rsidP="000A3A41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PENDÊNCIAS</w:t>
      </w:r>
    </w:p>
    <w:p w:rsidR="000A3A41" w:rsidRPr="00724370" w:rsidRDefault="000A3A41" w:rsidP="00724370">
      <w:r>
        <w:t>Não se aplica.</w:t>
      </w:r>
    </w:p>
    <w:p w:rsidR="000A3A41" w:rsidRPr="000A3A41" w:rsidRDefault="000A3A41" w:rsidP="000A3A41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PAUTA</w:t>
      </w:r>
    </w:p>
    <w:p w:rsidR="00B85CED" w:rsidRPr="000A3A41" w:rsidRDefault="00F95145" w:rsidP="000A3A41">
      <w:pPr>
        <w:pStyle w:val="Ttulo2"/>
      </w:pPr>
      <w:r>
        <w:t>Arquitetura</w:t>
      </w:r>
    </w:p>
    <w:p w:rsidR="00F95145" w:rsidRDefault="00F95145" w:rsidP="00B85CED">
      <w:pPr>
        <w:pStyle w:val="Tabela"/>
        <w:ind w:left="851"/>
        <w:rPr>
          <w:rFonts w:cs="Arial"/>
        </w:rPr>
      </w:pPr>
    </w:p>
    <w:p w:rsidR="00F95145" w:rsidRDefault="00F95145" w:rsidP="00F95145">
      <w:pPr>
        <w:autoSpaceDE w:val="0"/>
        <w:autoSpaceDN w:val="0"/>
        <w:adjustRightInd w:val="0"/>
      </w:pPr>
      <w:r>
        <w:t>Leonardo Rocha iniciou a reunião solicitando ao Jardel uma apresentação geral das tecnologias/arquiteturas utilizadas no STJ.</w:t>
      </w:r>
    </w:p>
    <w:p w:rsidR="006D6CD7" w:rsidRDefault="006D6CD7" w:rsidP="00F95145">
      <w:pPr>
        <w:autoSpaceDE w:val="0"/>
        <w:autoSpaceDN w:val="0"/>
        <w:adjustRightInd w:val="0"/>
      </w:pPr>
    </w:p>
    <w:p w:rsidR="00C1545D" w:rsidRDefault="00C1545D" w:rsidP="00F95145">
      <w:pPr>
        <w:autoSpaceDE w:val="0"/>
        <w:autoSpaceDN w:val="0"/>
        <w:adjustRightInd w:val="0"/>
      </w:pPr>
      <w:r>
        <w:t xml:space="preserve">Jardel elencou as tecnologias que a comissão de arquitetura definiu como diretrizes para os novos sistemas Java, quais sejam: Java 7, Java EE 6, JBoss EAP 6.2, Maven e Nexus. </w:t>
      </w:r>
      <w:r w:rsidR="006539DA">
        <w:t xml:space="preserve">A </w:t>
      </w:r>
      <w:r>
        <w:t>camada de apresentaç</w:t>
      </w:r>
      <w:r w:rsidR="006539DA">
        <w:t>ão poderá utilizar JSF com Primefaces.</w:t>
      </w:r>
    </w:p>
    <w:p w:rsidR="00F95145" w:rsidRPr="00197D9D" w:rsidRDefault="00F95145" w:rsidP="00F95145">
      <w:pPr>
        <w:autoSpaceDE w:val="0"/>
        <w:autoSpaceDN w:val="0"/>
        <w:adjustRightInd w:val="0"/>
      </w:pPr>
    </w:p>
    <w:p w:rsidR="006D6CD7" w:rsidRDefault="006D6CD7" w:rsidP="00F95145">
      <w:pPr>
        <w:autoSpaceDE w:val="0"/>
        <w:autoSpaceDN w:val="0"/>
        <w:adjustRightInd w:val="0"/>
      </w:pPr>
      <w:r w:rsidRPr="00197D9D">
        <w:t>Jardel explicou</w:t>
      </w:r>
      <w:r w:rsidR="00197D9D">
        <w:t xml:space="preserve"> que a aplicação SIGEVEN vai consumirdados </w:t>
      </w:r>
      <w:r w:rsidRPr="00197D9D">
        <w:t xml:space="preserve">no DB2 e </w:t>
      </w:r>
      <w:r w:rsidR="00197D9D">
        <w:t>persistir</w:t>
      </w:r>
      <w:r w:rsidRPr="00197D9D">
        <w:t xml:space="preserve"> no SQLServer.</w:t>
      </w:r>
    </w:p>
    <w:p w:rsidR="006D6CD7" w:rsidRDefault="006D6CD7" w:rsidP="00F95145">
      <w:pPr>
        <w:autoSpaceDE w:val="0"/>
        <w:autoSpaceDN w:val="0"/>
        <w:adjustRightInd w:val="0"/>
      </w:pPr>
    </w:p>
    <w:p w:rsidR="00F95145" w:rsidRDefault="00F95145" w:rsidP="00F95145">
      <w:pPr>
        <w:autoSpaceDE w:val="0"/>
        <w:autoSpaceDN w:val="0"/>
        <w:adjustRightInd w:val="0"/>
      </w:pPr>
      <w:r>
        <w:t xml:space="preserve">A </w:t>
      </w:r>
      <w:r w:rsidR="005E3C07">
        <w:t>e</w:t>
      </w:r>
      <w:r>
        <w:t>quipe CTIS demostrou preocupação com a utilização de JSF + PrimeFaces pelas dificuldades de aderência aos padrões de acessibilidade e-MAG (</w:t>
      </w:r>
      <w:r w:rsidRPr="004A4456">
        <w:t>Modelo de Acessibilidade em Governo Eletrônico)</w:t>
      </w:r>
    </w:p>
    <w:p w:rsidR="00F95145" w:rsidRDefault="00F95145" w:rsidP="00F95145">
      <w:pPr>
        <w:autoSpaceDE w:val="0"/>
        <w:autoSpaceDN w:val="0"/>
        <w:adjustRightInd w:val="0"/>
      </w:pPr>
    </w:p>
    <w:p w:rsidR="00F95145" w:rsidRDefault="00F95145" w:rsidP="00F95145">
      <w:pPr>
        <w:autoSpaceDE w:val="0"/>
        <w:autoSpaceDN w:val="0"/>
        <w:adjustRightInd w:val="0"/>
      </w:pPr>
      <w:r>
        <w:t xml:space="preserve">A </w:t>
      </w:r>
      <w:r w:rsidR="005E3C07">
        <w:t>e</w:t>
      </w:r>
      <w:r>
        <w:t>quipe CTIS sugeriu a utilização de HTML5</w:t>
      </w:r>
      <w:r w:rsidR="00545B21">
        <w:t xml:space="preserve"> com a utilização de algum framework de extensão (citou o AngularJS do Google como exemplo)</w:t>
      </w:r>
      <w:r>
        <w:t xml:space="preserve">, que possui funcionalidades aderentes aos padrões de acessibilidade inclusive para utilização em Tablets. </w:t>
      </w:r>
      <w:r w:rsidR="00545B21">
        <w:t>A sugestão foi utilizar classes de serviço REST no lado servidor</w:t>
      </w:r>
      <w:r w:rsidR="00C1545D">
        <w:t xml:space="preserve"> e JSON para encapsulamento na troca de dados cliente/servidor. </w:t>
      </w:r>
      <w:r>
        <w:t>A equipe CTIS irá apresentar essa tecnologia ao STJ.</w:t>
      </w:r>
      <w:r w:rsidR="00545B21">
        <w:t>A CTIS frisou, no entanto, que n</w:t>
      </w:r>
      <w:r w:rsidR="006539DA">
        <w:t>ão possui</w:t>
      </w:r>
      <w:r w:rsidR="00545B21">
        <w:t xml:space="preserve"> sistema pronto com este conceito arquitetural</w:t>
      </w:r>
      <w:r w:rsidR="00C1545D">
        <w:t xml:space="preserve"> e enfrenta dificuldade</w:t>
      </w:r>
      <w:r w:rsidR="00CB130C">
        <w:t>s</w:t>
      </w:r>
      <w:r w:rsidR="00C1545D">
        <w:t xml:space="preserve"> em outro contrato</w:t>
      </w:r>
      <w:r w:rsidR="00BE2DF4">
        <w:t xml:space="preserve"> (Ministério da Saúde)no amadurecimento de sua utilização</w:t>
      </w:r>
      <w:r w:rsidR="00C1545D">
        <w:t>. Deixou claro, também, que seria um risco no projeto, principalmente no quesito prazo</w:t>
      </w:r>
      <w:ins w:id="0" w:author="Jardel Lidório Baltar" w:date="2014-01-15T14:11:00Z">
        <w:r w:rsidR="00C1545D">
          <w:t xml:space="preserve">. </w:t>
        </w:r>
      </w:ins>
    </w:p>
    <w:p w:rsidR="00F95145" w:rsidRDefault="00F95145" w:rsidP="00F95145">
      <w:pPr>
        <w:autoSpaceDE w:val="0"/>
        <w:autoSpaceDN w:val="0"/>
        <w:adjustRightInd w:val="0"/>
      </w:pPr>
    </w:p>
    <w:p w:rsidR="00F95145" w:rsidRDefault="00F95145" w:rsidP="00F95145">
      <w:pPr>
        <w:autoSpaceDE w:val="0"/>
        <w:autoSpaceDN w:val="0"/>
        <w:adjustRightInd w:val="0"/>
      </w:pPr>
      <w:r>
        <w:t>A arquitetura a ser utilizada será definida após analise e estudo das opções apresentadas.</w:t>
      </w:r>
    </w:p>
    <w:p w:rsidR="005E3C07" w:rsidRDefault="005E3C07" w:rsidP="00F95145">
      <w:pPr>
        <w:autoSpaceDE w:val="0"/>
        <w:autoSpaceDN w:val="0"/>
        <w:adjustRightInd w:val="0"/>
      </w:pPr>
    </w:p>
    <w:p w:rsidR="005E3C07" w:rsidDel="00896E27" w:rsidRDefault="005E3C07" w:rsidP="005E3C07">
      <w:pPr>
        <w:autoSpaceDE w:val="0"/>
        <w:autoSpaceDN w:val="0"/>
        <w:adjustRightInd w:val="0"/>
        <w:rPr>
          <w:ins w:id="1" w:author="carlos.noronha" w:date="2014-01-16T11:15:00Z"/>
          <w:del w:id="2" w:author="arthur.monteiro" w:date="2014-02-26T10:44:00Z"/>
          <w:rFonts w:cs="Arial"/>
        </w:rPr>
      </w:pPr>
      <w:r w:rsidRPr="005E3C07">
        <w:t xml:space="preserve">A equipe CTIS questionou quais tecnologias </w:t>
      </w:r>
      <w:r>
        <w:t xml:space="preserve">DELPHI </w:t>
      </w:r>
      <w:r w:rsidRPr="005E3C07">
        <w:t>era</w:t>
      </w:r>
      <w:r>
        <w:t>m</w:t>
      </w:r>
      <w:r w:rsidRPr="005E3C07">
        <w:t xml:space="preserve"> utilizadas nos sistema do STJ,</w:t>
      </w:r>
      <w:r>
        <w:rPr>
          <w:rFonts w:cs="Arial"/>
        </w:rPr>
        <w:t xml:space="preserve"> o</w:t>
      </w:r>
      <w:r w:rsidR="00545B21">
        <w:rPr>
          <w:rFonts w:cs="Arial"/>
        </w:rPr>
        <w:t xml:space="preserve">Luiz Cláudio </w:t>
      </w:r>
      <w:r>
        <w:rPr>
          <w:rFonts w:cs="Arial"/>
        </w:rPr>
        <w:t xml:space="preserve">discorreu sobre as tecnologias e ficou pendente o envio do documento de arquitetura, </w:t>
      </w:r>
      <w:del w:id="3" w:author="carlos.noronha" w:date="2014-01-16T11:30:00Z">
        <w:r w:rsidDel="004F0959">
          <w:rPr>
            <w:rFonts w:cs="Arial"/>
          </w:rPr>
          <w:delText>e</w:delText>
        </w:r>
      </w:del>
      <w:r>
        <w:rPr>
          <w:rFonts w:cs="Arial"/>
        </w:rPr>
        <w:t xml:space="preserve"> guia de implementação para analise e estudo das fabricas</w:t>
      </w:r>
      <w:r w:rsidR="00C14667">
        <w:rPr>
          <w:rFonts w:cs="Arial"/>
        </w:rPr>
        <w:t xml:space="preserve"> e workshop</w:t>
      </w:r>
      <w:r w:rsidR="00540F18">
        <w:rPr>
          <w:rFonts w:cs="Arial"/>
        </w:rPr>
        <w:t xml:space="preserve"> d</w:t>
      </w:r>
      <w:r w:rsidR="004F0959">
        <w:rPr>
          <w:rFonts w:cs="Arial"/>
        </w:rPr>
        <w:t>o</w:t>
      </w:r>
      <w:r w:rsidR="00540F18">
        <w:rPr>
          <w:rFonts w:cs="Arial"/>
        </w:rPr>
        <w:t xml:space="preserve"> framework STJ</w:t>
      </w:r>
      <w:del w:id="4" w:author="carlos.noronha" w:date="2014-01-16T11:18:00Z">
        <w:r w:rsidDel="00540F18">
          <w:rPr>
            <w:rFonts w:cs="Arial"/>
          </w:rPr>
          <w:delText>.</w:delText>
        </w:r>
      </w:del>
    </w:p>
    <w:p w:rsidR="00540F18" w:rsidDel="00896E27" w:rsidRDefault="00540F18" w:rsidP="005E3C07">
      <w:pPr>
        <w:autoSpaceDE w:val="0"/>
        <w:autoSpaceDN w:val="0"/>
        <w:adjustRightInd w:val="0"/>
        <w:rPr>
          <w:ins w:id="5" w:author="carlos.noronha" w:date="2014-01-16T11:15:00Z"/>
          <w:del w:id="6" w:author="arthur.monteiro" w:date="2014-02-26T10:44:00Z"/>
          <w:rFonts w:cs="Arial"/>
        </w:rPr>
      </w:pPr>
    </w:p>
    <w:p w:rsidR="00540F18" w:rsidDel="00896E27" w:rsidRDefault="00540F18" w:rsidP="005E3C07">
      <w:pPr>
        <w:autoSpaceDE w:val="0"/>
        <w:autoSpaceDN w:val="0"/>
        <w:adjustRightInd w:val="0"/>
        <w:rPr>
          <w:del w:id="7" w:author="arthur.monteiro" w:date="2014-02-26T10:44:00Z"/>
          <w:rFonts w:cs="Arial"/>
        </w:rPr>
      </w:pPr>
    </w:p>
    <w:p w:rsidR="001D5A5B" w:rsidDel="00896E27" w:rsidRDefault="001D5A5B" w:rsidP="00285A53">
      <w:pPr>
        <w:autoSpaceDE w:val="0"/>
        <w:autoSpaceDN w:val="0"/>
        <w:adjustRightInd w:val="0"/>
        <w:ind w:left="0"/>
        <w:rPr>
          <w:del w:id="8" w:author="arthur.monteiro" w:date="2014-02-26T10:44:00Z"/>
        </w:rPr>
      </w:pPr>
    </w:p>
    <w:p w:rsidR="00F95145" w:rsidDel="00896E27" w:rsidRDefault="00F95145" w:rsidP="00B85CED">
      <w:pPr>
        <w:pStyle w:val="Tabela"/>
        <w:ind w:left="851"/>
        <w:rPr>
          <w:del w:id="9" w:author="arthur.monteiro" w:date="2014-02-26T10:44:00Z"/>
          <w:rFonts w:cs="Arial"/>
        </w:rPr>
      </w:pPr>
    </w:p>
    <w:p w:rsidR="009B084D" w:rsidRPr="000A3A41" w:rsidRDefault="000F55B7" w:rsidP="000A3A41">
      <w:pPr>
        <w:pStyle w:val="Ttulo2"/>
      </w:pPr>
      <w:r>
        <w:t>Padrão de Banco de Dados</w:t>
      </w:r>
    </w:p>
    <w:p w:rsidR="009B084D" w:rsidRDefault="009B084D" w:rsidP="000F55B7"/>
    <w:p w:rsidR="009B084D" w:rsidRDefault="000F55B7" w:rsidP="000F55B7">
      <w:r>
        <w:t>Foi questionado em reunião sobre o padrão de banco de dados a ser utilizado, Luiz Claudio mencionou que está elaborando um documento de padrão geral de banco de dados para os novos projetos, discorreu ainda que a elaboração do artefato já foi iniciada, com previsão de término para o dia 20/01/2014.</w:t>
      </w:r>
    </w:p>
    <w:p w:rsidR="00E35635" w:rsidRDefault="00E35635" w:rsidP="000F55B7">
      <w:r w:rsidRPr="00197D9D">
        <w:t>O novo padrão criado não será aplicado em projetos legados, ao quais permaneceram como se encontram.</w:t>
      </w:r>
    </w:p>
    <w:p w:rsidR="000F55B7" w:rsidRPr="00F50B2D" w:rsidRDefault="000F55B7" w:rsidP="000F55B7">
      <w:pPr>
        <w:rPr>
          <w:rFonts w:cs="Arial"/>
        </w:rPr>
      </w:pPr>
    </w:p>
    <w:p w:rsidR="00D46649" w:rsidRPr="000A3A41" w:rsidRDefault="000F55B7" w:rsidP="000A3A41">
      <w:pPr>
        <w:pStyle w:val="Ttulo2"/>
      </w:pPr>
      <w:r>
        <w:t>Pesquisa Fonética</w:t>
      </w:r>
    </w:p>
    <w:p w:rsidR="009B084D" w:rsidRDefault="009B084D" w:rsidP="009B084D"/>
    <w:p w:rsidR="005E3C07" w:rsidRDefault="005E3C07" w:rsidP="00197D9D">
      <w:r>
        <w:t xml:space="preserve">A equipe CTIS questionou sobre a utilização da pesquisa fonética a ser utilizada no sistema SIGEVEN, o Luiz Claudio </w:t>
      </w:r>
      <w:r w:rsidRPr="00197D9D">
        <w:t xml:space="preserve">mencionou que </w:t>
      </w:r>
      <w:r w:rsidR="00197D9D" w:rsidRPr="00197D9D">
        <w:t>utilizam um algoritmo para consulta em DB2, discorreu também da existência de</w:t>
      </w:r>
      <w:r w:rsidRPr="00197D9D">
        <w:t xml:space="preserve"> um algoritmo desenvolvido</w:t>
      </w:r>
      <w:r w:rsidR="00E35635" w:rsidRPr="00197D9D">
        <w:t xml:space="preserve"> pelo Instituto do Coração, o </w:t>
      </w:r>
      <w:r w:rsidR="00197D9D" w:rsidRPr="00197D9D">
        <w:t xml:space="preserve">qualpode </w:t>
      </w:r>
      <w:r w:rsidR="00E35635" w:rsidRPr="00197D9D">
        <w:t>atende</w:t>
      </w:r>
      <w:r w:rsidR="00197D9D" w:rsidRPr="00197D9D">
        <w:t>r</w:t>
      </w:r>
      <w:r w:rsidR="00E35635" w:rsidRPr="00197D9D">
        <w:t xml:space="preserve"> as necessidades do STJ</w:t>
      </w:r>
      <w:r w:rsidR="00197D9D" w:rsidRPr="00197D9D">
        <w:t>.</w:t>
      </w:r>
      <w:r>
        <w:t xml:space="preserve"> A </w:t>
      </w:r>
      <w:r>
        <w:lastRenderedPageBreak/>
        <w:t>CTIS discorreu que utiliza a tecnologia Apache SOLR em outros clientes, e ficou pendente de envio ao STJ para analise e estudo de viabilidade.</w:t>
      </w:r>
    </w:p>
    <w:p w:rsidR="005E3C07" w:rsidRDefault="005E3C07" w:rsidP="005E3C07"/>
    <w:p w:rsidR="005E3C07" w:rsidRDefault="005E3C07" w:rsidP="005E3C07">
      <w:r>
        <w:t xml:space="preserve">O </w:t>
      </w:r>
      <w:r w:rsidRPr="00197D9D">
        <w:t xml:space="preserve">Jardel ainda questionou se realmente seria </w:t>
      </w:r>
      <w:r w:rsidR="00474F70" w:rsidRPr="00197D9D">
        <w:t>necessária a atualização desse tipo de pesquisa no sistema SIGEVEN</w:t>
      </w:r>
      <w:r w:rsidR="00C94DFD">
        <w:t>.F</w:t>
      </w:r>
      <w:r w:rsidR="00197D9D" w:rsidRPr="00197D9D">
        <w:t>icou</w:t>
      </w:r>
      <w:r w:rsidRPr="00197D9D">
        <w:t xml:space="preserve"> pendente para reunião de requisitos a ser realizada com o gestor do sistema, o questionamento da consulta.</w:t>
      </w:r>
    </w:p>
    <w:p w:rsidR="00474F70" w:rsidRDefault="00474F70" w:rsidP="005E3C07"/>
    <w:p w:rsidR="00474F70" w:rsidRPr="00D4343F" w:rsidRDefault="00D4343F" w:rsidP="00D4343F">
      <w:pPr>
        <w:pStyle w:val="Ttulo2"/>
      </w:pPr>
      <w:r>
        <w:t>Utilização de Tablets - SIGEVEN</w:t>
      </w:r>
    </w:p>
    <w:p w:rsidR="000F55B7" w:rsidRPr="009B084D" w:rsidRDefault="000F55B7" w:rsidP="009B084D"/>
    <w:p w:rsidR="00B85CED" w:rsidRPr="00D4343F" w:rsidRDefault="00D4343F" w:rsidP="00D4343F">
      <w:r w:rsidRPr="00197D9D">
        <w:t xml:space="preserve">O Jardel mencionou que apesar da especificação inicial do sistema SIGEVEN, não explicitar a </w:t>
      </w:r>
      <w:r w:rsidR="00197D9D" w:rsidRPr="00197D9D">
        <w:t>utilização do</w:t>
      </w:r>
      <w:r w:rsidRPr="00197D9D">
        <w:t xml:space="preserve"> sistema através de Tablets, é importante questiona</w:t>
      </w:r>
      <w:r w:rsidR="00E35635" w:rsidRPr="00197D9D">
        <w:t>r ao gestor do</w:t>
      </w:r>
      <w:r w:rsidRPr="00197D9D">
        <w:t xml:space="preserve"> sistema</w:t>
      </w:r>
      <w:r w:rsidR="00E35635" w:rsidRPr="00197D9D">
        <w:t xml:space="preserve"> sobre esta questão</w:t>
      </w:r>
      <w:r w:rsidRPr="00197D9D">
        <w:t>. Ficou pendente esse questionamento para reunião de requisitos.</w:t>
      </w:r>
    </w:p>
    <w:p w:rsidR="005E3C07" w:rsidRDefault="005E3C07" w:rsidP="00506C9B">
      <w:pPr>
        <w:pStyle w:val="Tabela"/>
        <w:rPr>
          <w:rFonts w:cs="Arial"/>
        </w:rPr>
      </w:pPr>
    </w:p>
    <w:p w:rsidR="00506C9B" w:rsidRPr="004D7DCA" w:rsidRDefault="000A3A41" w:rsidP="00506C9B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PONTOS DE AÇÃO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4973"/>
        <w:gridCol w:w="3570"/>
        <w:gridCol w:w="2140"/>
      </w:tblGrid>
      <w:tr w:rsidR="00506C9B" w:rsidRPr="0003455E" w:rsidTr="00146D4E">
        <w:trPr>
          <w:tblHeader/>
          <w:jc w:val="center"/>
        </w:trPr>
        <w:tc>
          <w:tcPr>
            <w:tcW w:w="4973" w:type="dxa"/>
            <w:shd w:val="clear" w:color="auto" w:fill="F2F2F2"/>
            <w:vAlign w:val="center"/>
          </w:tcPr>
          <w:p w:rsidR="00506C9B" w:rsidRPr="0003455E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Ação</w:t>
            </w:r>
          </w:p>
        </w:tc>
        <w:tc>
          <w:tcPr>
            <w:tcW w:w="3570" w:type="dxa"/>
            <w:shd w:val="clear" w:color="auto" w:fill="F2F2F2"/>
            <w:vAlign w:val="center"/>
          </w:tcPr>
          <w:p w:rsidR="00506C9B" w:rsidRPr="0003455E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Responsável</w:t>
            </w:r>
          </w:p>
        </w:tc>
        <w:tc>
          <w:tcPr>
            <w:tcW w:w="2140" w:type="dxa"/>
            <w:shd w:val="clear" w:color="auto" w:fill="F2F2F2"/>
            <w:vAlign w:val="center"/>
          </w:tcPr>
          <w:p w:rsidR="00506C9B" w:rsidRPr="0003455E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Prazo</w:t>
            </w:r>
          </w:p>
        </w:tc>
      </w:tr>
      <w:tr w:rsidR="00483CF0" w:rsidRPr="0003455E" w:rsidTr="00146D4E">
        <w:trPr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483CF0" w:rsidRDefault="00D4343F" w:rsidP="00C94DFD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 xml:space="preserve">Finalizar e enviar as </w:t>
            </w:r>
            <w:r w:rsidR="00C94DFD">
              <w:rPr>
                <w:rFonts w:cs="Arial"/>
                <w:color w:val="000000"/>
                <w:szCs w:val="18"/>
              </w:rPr>
              <w:t>Fá</w:t>
            </w:r>
            <w:r w:rsidR="006D6CD7">
              <w:rPr>
                <w:rFonts w:cs="Arial"/>
                <w:color w:val="000000"/>
                <w:szCs w:val="18"/>
              </w:rPr>
              <w:t>bricas</w:t>
            </w:r>
            <w:r>
              <w:rPr>
                <w:rFonts w:cs="Arial"/>
                <w:color w:val="000000"/>
                <w:szCs w:val="18"/>
              </w:rPr>
              <w:t xml:space="preserve"> o padrão de banco de dados.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483CF0" w:rsidRDefault="00662434" w:rsidP="00146D4E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CDES/SEMEQ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483CF0" w:rsidRPr="00CD31CA" w:rsidRDefault="00D4343F" w:rsidP="00146D4E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20</w:t>
            </w:r>
            <w:r w:rsidR="00662434">
              <w:rPr>
                <w:rFonts w:cs="Arial"/>
                <w:color w:val="000000"/>
                <w:szCs w:val="18"/>
              </w:rPr>
              <w:t>/01/201</w:t>
            </w:r>
            <w:r w:rsidR="00715DFE">
              <w:rPr>
                <w:rFonts w:cs="Arial"/>
                <w:color w:val="000000"/>
                <w:szCs w:val="18"/>
              </w:rPr>
              <w:t>4</w:t>
            </w:r>
          </w:p>
        </w:tc>
      </w:tr>
      <w:tr w:rsidR="00662434" w:rsidRPr="0003455E" w:rsidTr="00146D4E">
        <w:trPr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662434" w:rsidRDefault="00D4343F" w:rsidP="00662434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Questionar na reunião de requisitos do sistema SIGEVEN:</w:t>
            </w:r>
          </w:p>
          <w:p w:rsidR="00D4343F" w:rsidRDefault="00D4343F" w:rsidP="00662434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 xml:space="preserve"> - </w:t>
            </w:r>
            <w:r w:rsidR="00CA7EF3">
              <w:rPr>
                <w:rFonts w:cs="Arial"/>
                <w:color w:val="000000"/>
                <w:szCs w:val="18"/>
              </w:rPr>
              <w:t>Validar s</w:t>
            </w:r>
            <w:r>
              <w:rPr>
                <w:rFonts w:cs="Arial"/>
                <w:color w:val="000000"/>
                <w:szCs w:val="18"/>
              </w:rPr>
              <w:t xml:space="preserve">e realmente é </w:t>
            </w:r>
            <w:r w:rsidR="006D6CD7">
              <w:rPr>
                <w:rFonts w:cs="Arial"/>
                <w:color w:val="000000"/>
                <w:szCs w:val="18"/>
              </w:rPr>
              <w:t>necessária</w:t>
            </w:r>
            <w:r>
              <w:rPr>
                <w:rFonts w:cs="Arial"/>
                <w:color w:val="000000"/>
                <w:szCs w:val="18"/>
              </w:rPr>
              <w:t xml:space="preserve"> a utilização de consulta fonética.</w:t>
            </w:r>
          </w:p>
          <w:p w:rsidR="00D4343F" w:rsidRDefault="00D4343F" w:rsidP="00662434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 xml:space="preserve"> - </w:t>
            </w:r>
            <w:r w:rsidR="00CA7EF3">
              <w:rPr>
                <w:rFonts w:cs="Arial"/>
                <w:color w:val="000000"/>
                <w:szCs w:val="18"/>
              </w:rPr>
              <w:t>Verificar se o sistema será utilizado em ta</w:t>
            </w:r>
            <w:r>
              <w:rPr>
                <w:rFonts w:cs="Arial"/>
                <w:color w:val="000000"/>
                <w:szCs w:val="18"/>
              </w:rPr>
              <w:t>blets.</w:t>
            </w:r>
          </w:p>
          <w:p w:rsidR="00D4343F" w:rsidRDefault="00D4343F" w:rsidP="00662434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3570" w:type="dxa"/>
            <w:shd w:val="clear" w:color="auto" w:fill="FFFFFF"/>
            <w:vAlign w:val="center"/>
          </w:tcPr>
          <w:p w:rsidR="00662434" w:rsidRDefault="00662434" w:rsidP="005A5D41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CDES/SEMEQ</w:t>
            </w:r>
            <w:r w:rsidR="00D4343F">
              <w:rPr>
                <w:rFonts w:cs="Arial"/>
                <w:color w:val="000000"/>
                <w:szCs w:val="18"/>
              </w:rPr>
              <w:t xml:space="preserve"> - CTIS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662434" w:rsidRPr="00CD31CA" w:rsidRDefault="00662434" w:rsidP="005A5D41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15/01/201</w:t>
            </w:r>
            <w:r w:rsidR="00715DFE">
              <w:rPr>
                <w:rFonts w:cs="Arial"/>
                <w:color w:val="000000"/>
                <w:szCs w:val="18"/>
              </w:rPr>
              <w:t>4</w:t>
            </w:r>
          </w:p>
        </w:tc>
      </w:tr>
      <w:tr w:rsidR="00662434" w:rsidRPr="0003455E" w:rsidTr="00146D4E">
        <w:trPr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662434" w:rsidRDefault="00D4343F" w:rsidP="00662434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 xml:space="preserve">Enviar documento de arquitetura </w:t>
            </w:r>
            <w:r w:rsidR="00CA7EF3">
              <w:rPr>
                <w:rFonts w:cs="Arial"/>
                <w:color w:val="000000"/>
                <w:szCs w:val="18"/>
              </w:rPr>
              <w:t>e guia de implementação Delphi.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662434" w:rsidRDefault="00662434" w:rsidP="005A5D41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CDES/SEMEQ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662434" w:rsidRPr="00CD31CA" w:rsidRDefault="00CA7EF3" w:rsidP="00BF1B7C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A definir</w:t>
            </w:r>
          </w:p>
        </w:tc>
      </w:tr>
      <w:tr w:rsidR="00E5645B" w:rsidRPr="0003455E" w:rsidTr="00146D4E">
        <w:trPr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E5645B" w:rsidRDefault="00CA7EF3" w:rsidP="00662434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Agendar reunião sobre arquitetura Delphi.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E5645B" w:rsidRDefault="00E5645B" w:rsidP="005A5D41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Leonardo de Freitas Rocha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E5645B" w:rsidRDefault="00E5645B" w:rsidP="005A5D41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16/01/2014</w:t>
            </w:r>
          </w:p>
        </w:tc>
      </w:tr>
      <w:tr w:rsidR="008F4AF7" w:rsidRPr="0003455E" w:rsidTr="00146D4E">
        <w:trPr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8F4AF7" w:rsidRDefault="001666FF" w:rsidP="006D6CD7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Enviar para o</w:t>
            </w:r>
            <w:r w:rsidR="00003370">
              <w:rPr>
                <w:rFonts w:cs="Arial"/>
                <w:color w:val="000000"/>
                <w:szCs w:val="18"/>
              </w:rPr>
              <w:t xml:space="preserve"> STJ a solução para consulta fonética Apache SOLR.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8F4AF7" w:rsidRDefault="00003370" w:rsidP="005A5D41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CTIS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8F4AF7" w:rsidRDefault="00DC5E1B" w:rsidP="005A5D41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A def</w:t>
            </w:r>
            <w:bookmarkStart w:id="10" w:name="_GoBack"/>
            <w:bookmarkEnd w:id="10"/>
            <w:r>
              <w:rPr>
                <w:rFonts w:cs="Arial"/>
                <w:color w:val="000000"/>
                <w:szCs w:val="18"/>
              </w:rPr>
              <w:t>inir</w:t>
            </w:r>
          </w:p>
        </w:tc>
      </w:tr>
      <w:tr w:rsidR="008F4AF7" w:rsidRPr="0003455E" w:rsidTr="00146D4E">
        <w:trPr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8F4AF7" w:rsidRDefault="00003370" w:rsidP="00003370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Demonstrar ao STJ a utilização da solução HTML5.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8F4AF7" w:rsidRDefault="00003370" w:rsidP="005A5D41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CTIS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8F4AF7" w:rsidRDefault="00003370" w:rsidP="005A5D41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A definir</w:t>
            </w:r>
          </w:p>
        </w:tc>
      </w:tr>
      <w:tr w:rsidR="006D6CD7" w:rsidRPr="0003455E" w:rsidTr="00146D4E">
        <w:trPr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6D6CD7" w:rsidRDefault="006D6CD7" w:rsidP="00197D9D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 w:rsidRPr="00197D9D">
              <w:rPr>
                <w:rFonts w:cs="Arial"/>
                <w:color w:val="000000"/>
                <w:szCs w:val="18"/>
              </w:rPr>
              <w:t xml:space="preserve">Marcar reunião para a RSI </w:t>
            </w:r>
            <w:r w:rsidR="00197D9D" w:rsidRPr="00197D9D">
              <w:rPr>
                <w:rFonts w:cs="Arial"/>
                <w:color w:val="000000"/>
                <w:szCs w:val="18"/>
              </w:rPr>
              <w:t>demostrar como o trabalho está sendo desenvolvido na fase de transformação no MME.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6D6CD7" w:rsidRDefault="00197D9D" w:rsidP="005A5D41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Leonardo de Freitas Rocha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6D6CD7" w:rsidRDefault="00197D9D" w:rsidP="005A5D41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A definir</w:t>
            </w:r>
          </w:p>
        </w:tc>
      </w:tr>
    </w:tbl>
    <w:p w:rsidR="00506C9B" w:rsidRPr="000B626F" w:rsidRDefault="000A3A41" w:rsidP="00506C9B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PARTICIPANTES E AUTENTICAÇÃO</w:t>
      </w:r>
    </w:p>
    <w:tbl>
      <w:tblPr>
        <w:tblW w:w="4899" w:type="pct"/>
        <w:jc w:val="center"/>
        <w:tblInd w:w="1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2682"/>
        <w:gridCol w:w="2328"/>
        <w:gridCol w:w="3324"/>
        <w:gridCol w:w="2133"/>
      </w:tblGrid>
      <w:tr w:rsidR="00506C9B" w:rsidRPr="000B626F" w:rsidTr="006C4383">
        <w:trPr>
          <w:tblHeader/>
          <w:jc w:val="center"/>
        </w:trPr>
        <w:tc>
          <w:tcPr>
            <w:tcW w:w="2682" w:type="dxa"/>
            <w:shd w:val="clear" w:color="auto" w:fill="F2F2F2"/>
            <w:vAlign w:val="center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B626F">
              <w:rPr>
                <w:rFonts w:cs="Arial"/>
                <w:b/>
                <w:szCs w:val="18"/>
              </w:rPr>
              <w:t>Participante</w:t>
            </w:r>
          </w:p>
        </w:tc>
        <w:tc>
          <w:tcPr>
            <w:tcW w:w="2328" w:type="dxa"/>
            <w:shd w:val="clear" w:color="auto" w:fill="F2F2F2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B626F">
              <w:rPr>
                <w:rFonts w:cs="Arial"/>
                <w:b/>
                <w:szCs w:val="18"/>
              </w:rPr>
              <w:t>Lotação</w:t>
            </w:r>
          </w:p>
        </w:tc>
        <w:tc>
          <w:tcPr>
            <w:tcW w:w="3324" w:type="dxa"/>
            <w:shd w:val="clear" w:color="auto" w:fill="F2F2F2"/>
            <w:vAlign w:val="center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E-mail</w:t>
            </w:r>
          </w:p>
        </w:tc>
        <w:tc>
          <w:tcPr>
            <w:tcW w:w="2133" w:type="dxa"/>
            <w:shd w:val="clear" w:color="auto" w:fill="F2F2F2"/>
            <w:vAlign w:val="center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B626F">
              <w:rPr>
                <w:rFonts w:cs="Arial"/>
                <w:b/>
                <w:szCs w:val="18"/>
              </w:rPr>
              <w:t>Assinatura</w:t>
            </w:r>
          </w:p>
        </w:tc>
      </w:tr>
      <w:tr w:rsidR="00506C9B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506C9B" w:rsidRPr="003B2BF0" w:rsidRDefault="00597E03" w:rsidP="00146D4E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 xml:space="preserve">Leonardo </w:t>
            </w:r>
            <w:r w:rsidR="00544A67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 xml:space="preserve">de Freitas </w:t>
            </w:r>
            <w:r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Rocha</w:t>
            </w:r>
          </w:p>
        </w:tc>
        <w:tc>
          <w:tcPr>
            <w:tcW w:w="2328" w:type="dxa"/>
            <w:shd w:val="clear" w:color="auto" w:fill="FFFFFF"/>
          </w:tcPr>
          <w:p w:rsidR="00506C9B" w:rsidRPr="00854C5C" w:rsidRDefault="00544A67" w:rsidP="00146D4E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SEMEQ/</w:t>
            </w:r>
            <w:r w:rsidR="00506C9B" w:rsidRPr="00854C5C">
              <w:rPr>
                <w:rFonts w:cs="Arial"/>
                <w:color w:val="000000"/>
                <w:szCs w:val="18"/>
              </w:rPr>
              <w:t>CDES/STI</w:t>
            </w:r>
            <w:r w:rsidR="006C4383">
              <w:rPr>
                <w:rFonts w:cs="Arial"/>
                <w:color w:val="000000"/>
                <w:szCs w:val="18"/>
              </w:rPr>
              <w:t>/STJ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506C9B" w:rsidRPr="003B2BF0" w:rsidRDefault="00B0775B" w:rsidP="00544A67">
            <w:pPr>
              <w:pStyle w:val="Contedodatabela"/>
              <w:spacing w:after="0"/>
              <w:ind w:left="92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hyperlink r:id="rId8" w:history="1">
              <w:r w:rsidR="00544A67" w:rsidRPr="00E17366">
                <w:rPr>
                  <w:rStyle w:val="Hyperlink"/>
                  <w:rFonts w:ascii="Arial" w:eastAsia="Times New Roman" w:hAnsi="Arial" w:cs="Arial"/>
                  <w:sz w:val="20"/>
                  <w:szCs w:val="18"/>
                </w:rPr>
                <w:t>lfrocha@stj.jus.br</w:t>
              </w:r>
            </w:hyperlink>
          </w:p>
        </w:tc>
        <w:tc>
          <w:tcPr>
            <w:tcW w:w="2133" w:type="dxa"/>
            <w:shd w:val="clear" w:color="auto" w:fill="FFFFFF"/>
          </w:tcPr>
          <w:p w:rsidR="00506C9B" w:rsidRPr="000B626F" w:rsidRDefault="00506C9B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A42662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A42662" w:rsidRPr="0092510F" w:rsidRDefault="0092510F" w:rsidP="00A42662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92510F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Carlos Eduardo Rodrigues</w:t>
            </w:r>
          </w:p>
        </w:tc>
        <w:tc>
          <w:tcPr>
            <w:tcW w:w="2328" w:type="dxa"/>
            <w:shd w:val="clear" w:color="auto" w:fill="FFFFFF"/>
          </w:tcPr>
          <w:p w:rsidR="00A42662" w:rsidRPr="0092510F" w:rsidRDefault="0092510F" w:rsidP="00146D4E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 w:rsidRPr="0092510F">
              <w:rPr>
                <w:rFonts w:cs="Arial"/>
                <w:color w:val="000000"/>
                <w:szCs w:val="18"/>
              </w:rPr>
              <w:t>SESMI/CDES/STI</w:t>
            </w:r>
            <w:r w:rsidR="006C4383">
              <w:rPr>
                <w:rFonts w:cs="Arial"/>
                <w:color w:val="000000"/>
                <w:szCs w:val="18"/>
              </w:rPr>
              <w:t>/STJ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92510F" w:rsidRPr="0092510F" w:rsidRDefault="00B0775B" w:rsidP="0092510F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hyperlink r:id="rId9" w:history="1">
              <w:r w:rsidR="0092510F" w:rsidRPr="0092510F">
                <w:rPr>
                  <w:rStyle w:val="Hyperlink"/>
                  <w:rFonts w:ascii="Arial" w:eastAsia="Times New Roman" w:hAnsi="Arial" w:cs="Arial"/>
                  <w:sz w:val="20"/>
                  <w:szCs w:val="18"/>
                </w:rPr>
                <w:t>crodrigu@stj.jus.br</w:t>
              </w:r>
            </w:hyperlink>
          </w:p>
        </w:tc>
        <w:tc>
          <w:tcPr>
            <w:tcW w:w="2133" w:type="dxa"/>
            <w:shd w:val="clear" w:color="auto" w:fill="FFFFFF"/>
          </w:tcPr>
          <w:p w:rsidR="00A42662" w:rsidRPr="000B626F" w:rsidRDefault="00A42662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003370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003370" w:rsidRDefault="00003370" w:rsidP="00A42662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Rodrigo Martins de Campos</w:t>
            </w:r>
          </w:p>
        </w:tc>
        <w:tc>
          <w:tcPr>
            <w:tcW w:w="2328" w:type="dxa"/>
            <w:shd w:val="clear" w:color="auto" w:fill="FFFFFF"/>
          </w:tcPr>
          <w:p w:rsidR="00003370" w:rsidRPr="0092510F" w:rsidRDefault="00003370" w:rsidP="005A5D41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 w:rsidRPr="0092510F">
              <w:rPr>
                <w:rFonts w:cs="Arial"/>
                <w:color w:val="000000"/>
                <w:szCs w:val="18"/>
              </w:rPr>
              <w:t>CDES/STI</w:t>
            </w:r>
            <w:r>
              <w:rPr>
                <w:rFonts w:cs="Arial"/>
                <w:color w:val="000000"/>
                <w:szCs w:val="18"/>
              </w:rPr>
              <w:t>/STJ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003370" w:rsidRDefault="00003370" w:rsidP="00FA687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r>
              <w:rPr>
                <w:rStyle w:val="Hyperlink"/>
                <w:rFonts w:ascii="Arial" w:eastAsia="Times New Roman" w:hAnsi="Arial" w:cs="Arial"/>
                <w:sz w:val="20"/>
                <w:szCs w:val="18"/>
              </w:rPr>
              <w:t>rodrigom@stj,jus.br</w:t>
            </w:r>
          </w:p>
        </w:tc>
        <w:tc>
          <w:tcPr>
            <w:tcW w:w="2133" w:type="dxa"/>
            <w:shd w:val="clear" w:color="auto" w:fill="FFFFFF"/>
          </w:tcPr>
          <w:p w:rsidR="00003370" w:rsidRPr="000B626F" w:rsidRDefault="00003370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003370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003370" w:rsidRDefault="00003370" w:rsidP="00A42662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Jardel Lidório Baltar</w:t>
            </w:r>
          </w:p>
        </w:tc>
        <w:tc>
          <w:tcPr>
            <w:tcW w:w="2328" w:type="dxa"/>
            <w:shd w:val="clear" w:color="auto" w:fill="FFFFFF"/>
          </w:tcPr>
          <w:p w:rsidR="00003370" w:rsidRPr="0092510F" w:rsidRDefault="00003370" w:rsidP="005A5D41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 w:rsidRPr="0092510F">
              <w:rPr>
                <w:rFonts w:cs="Arial"/>
                <w:color w:val="000000"/>
                <w:szCs w:val="18"/>
              </w:rPr>
              <w:t>CDES/STI</w:t>
            </w:r>
            <w:r>
              <w:rPr>
                <w:rFonts w:cs="Arial"/>
                <w:color w:val="000000"/>
                <w:szCs w:val="18"/>
              </w:rPr>
              <w:t>/STJ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003370" w:rsidRDefault="006539DA" w:rsidP="00FA687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ins w:id="11" w:author="Jardel Lidório Baltar" w:date="2014-01-15T14:22:00Z">
              <w:r>
                <w:rPr>
                  <w:rStyle w:val="Hyperlink"/>
                  <w:rFonts w:ascii="Arial" w:eastAsia="Times New Roman" w:hAnsi="Arial" w:cs="Arial"/>
                  <w:sz w:val="20"/>
                  <w:szCs w:val="18"/>
                </w:rPr>
                <w:t>j</w:t>
              </w:r>
            </w:ins>
            <w:r w:rsidR="00003370">
              <w:rPr>
                <w:rStyle w:val="Hyperlink"/>
                <w:rFonts w:ascii="Arial" w:eastAsia="Times New Roman" w:hAnsi="Arial" w:cs="Arial"/>
                <w:sz w:val="20"/>
                <w:szCs w:val="18"/>
              </w:rPr>
              <w:t>ardel@stj.jus.br</w:t>
            </w:r>
          </w:p>
        </w:tc>
        <w:tc>
          <w:tcPr>
            <w:tcW w:w="2133" w:type="dxa"/>
            <w:shd w:val="clear" w:color="auto" w:fill="FFFFFF"/>
          </w:tcPr>
          <w:p w:rsidR="00003370" w:rsidRPr="000B626F" w:rsidRDefault="00003370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715DFE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715DFE" w:rsidRDefault="00715DFE" w:rsidP="00A42662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Luiz Claudio Soares de Almeida</w:t>
            </w:r>
          </w:p>
        </w:tc>
        <w:tc>
          <w:tcPr>
            <w:tcW w:w="2328" w:type="dxa"/>
            <w:shd w:val="clear" w:color="auto" w:fill="FFFFFF"/>
          </w:tcPr>
          <w:p w:rsidR="00715DFE" w:rsidRPr="0092510F" w:rsidRDefault="00715DFE" w:rsidP="005A5D41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SETES/CDES/STI/STJ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715DFE" w:rsidRDefault="00715DFE" w:rsidP="00FA687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r>
              <w:rPr>
                <w:rStyle w:val="Hyperlink"/>
                <w:rFonts w:ascii="Arial" w:eastAsia="Times New Roman" w:hAnsi="Arial" w:cs="Arial"/>
                <w:sz w:val="20"/>
                <w:szCs w:val="18"/>
              </w:rPr>
              <w:t>lalmeida@stj.jus.br</w:t>
            </w:r>
          </w:p>
        </w:tc>
        <w:tc>
          <w:tcPr>
            <w:tcW w:w="2133" w:type="dxa"/>
            <w:shd w:val="clear" w:color="auto" w:fill="FFFFFF"/>
          </w:tcPr>
          <w:p w:rsidR="00715DFE" w:rsidRPr="000B626F" w:rsidRDefault="00715DFE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FA687D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FA687D" w:rsidRDefault="00FA687D" w:rsidP="00A42662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Arthur Monteiro</w:t>
            </w:r>
          </w:p>
        </w:tc>
        <w:tc>
          <w:tcPr>
            <w:tcW w:w="2328" w:type="dxa"/>
            <w:shd w:val="clear" w:color="auto" w:fill="FFFFFF"/>
          </w:tcPr>
          <w:p w:rsidR="00FA687D" w:rsidRPr="0092510F" w:rsidRDefault="00FA687D" w:rsidP="005A5D41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CTIS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FA687D" w:rsidRDefault="00FA687D" w:rsidP="00FA687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r>
              <w:rPr>
                <w:rStyle w:val="Hyperlink"/>
                <w:rFonts w:ascii="Arial" w:eastAsia="Times New Roman" w:hAnsi="Arial" w:cs="Arial"/>
                <w:sz w:val="20"/>
                <w:szCs w:val="18"/>
              </w:rPr>
              <w:t>arthur.monteiro@ctis.com.br</w:t>
            </w:r>
          </w:p>
        </w:tc>
        <w:tc>
          <w:tcPr>
            <w:tcW w:w="2133" w:type="dxa"/>
            <w:shd w:val="clear" w:color="auto" w:fill="FFFFFF"/>
          </w:tcPr>
          <w:p w:rsidR="00FA687D" w:rsidRPr="000B626F" w:rsidRDefault="00FA687D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FA687D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FA687D" w:rsidRDefault="00FA687D" w:rsidP="00A42662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Richard Moreno</w:t>
            </w:r>
          </w:p>
        </w:tc>
        <w:tc>
          <w:tcPr>
            <w:tcW w:w="2328" w:type="dxa"/>
            <w:shd w:val="clear" w:color="auto" w:fill="FFFFFF"/>
          </w:tcPr>
          <w:p w:rsidR="00FA687D" w:rsidRDefault="00FA687D" w:rsidP="005A5D41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CTIS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FA687D" w:rsidRDefault="00B0775B" w:rsidP="00FA687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hyperlink r:id="rId10" w:history="1">
              <w:r w:rsidR="00FA687D" w:rsidRPr="00E17366">
                <w:rPr>
                  <w:rStyle w:val="Hyperlink"/>
                  <w:rFonts w:ascii="Arial" w:eastAsia="Times New Roman" w:hAnsi="Arial" w:cs="Arial"/>
                  <w:sz w:val="20"/>
                  <w:szCs w:val="18"/>
                </w:rPr>
                <w:t>richard.moreno@ctis.com.br</w:t>
              </w:r>
            </w:hyperlink>
          </w:p>
        </w:tc>
        <w:tc>
          <w:tcPr>
            <w:tcW w:w="2133" w:type="dxa"/>
            <w:shd w:val="clear" w:color="auto" w:fill="FFFFFF"/>
          </w:tcPr>
          <w:p w:rsidR="00FA687D" w:rsidRPr="000B626F" w:rsidRDefault="00FA687D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003370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003370" w:rsidRDefault="00003370" w:rsidP="00A42662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Anderson L. Almeida</w:t>
            </w:r>
          </w:p>
        </w:tc>
        <w:tc>
          <w:tcPr>
            <w:tcW w:w="2328" w:type="dxa"/>
            <w:shd w:val="clear" w:color="auto" w:fill="FFFFFF"/>
          </w:tcPr>
          <w:p w:rsidR="00003370" w:rsidRDefault="00003370" w:rsidP="005A5D41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CTIS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003370" w:rsidRDefault="006539DA" w:rsidP="00FA687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ins w:id="12" w:author="Jardel Lidório Baltar" w:date="2014-01-15T14:22:00Z">
              <w:r>
                <w:rPr>
                  <w:rStyle w:val="Hyperlink"/>
                  <w:rFonts w:ascii="Arial" w:eastAsia="Times New Roman" w:hAnsi="Arial" w:cs="Arial"/>
                  <w:sz w:val="20"/>
                  <w:szCs w:val="18"/>
                </w:rPr>
                <w:t>a</w:t>
              </w:r>
            </w:ins>
            <w:r w:rsidR="00003370">
              <w:rPr>
                <w:rStyle w:val="Hyperlink"/>
                <w:rFonts w:ascii="Arial" w:eastAsia="Times New Roman" w:hAnsi="Arial" w:cs="Arial"/>
                <w:sz w:val="20"/>
                <w:szCs w:val="18"/>
              </w:rPr>
              <w:t>nderson.lisboa@ctis.com.br</w:t>
            </w:r>
          </w:p>
        </w:tc>
        <w:tc>
          <w:tcPr>
            <w:tcW w:w="2133" w:type="dxa"/>
            <w:shd w:val="clear" w:color="auto" w:fill="FFFFFF"/>
          </w:tcPr>
          <w:p w:rsidR="00003370" w:rsidRPr="000B626F" w:rsidRDefault="00003370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003370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003370" w:rsidRDefault="00003370" w:rsidP="00A42662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Luciano Assis </w:t>
            </w:r>
            <w:r w:rsidR="00737B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Dantas</w:t>
            </w:r>
          </w:p>
        </w:tc>
        <w:tc>
          <w:tcPr>
            <w:tcW w:w="2328" w:type="dxa"/>
            <w:shd w:val="clear" w:color="auto" w:fill="FFFFFF"/>
          </w:tcPr>
          <w:p w:rsidR="00003370" w:rsidRDefault="00737B97" w:rsidP="005A5D41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CTIS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003370" w:rsidRDefault="00B0775B" w:rsidP="00FA687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hyperlink r:id="rId11" w:history="1">
              <w:r w:rsidR="006539DA" w:rsidRPr="00B67A37">
                <w:rPr>
                  <w:rStyle w:val="Hyperlink"/>
                  <w:rFonts w:ascii="Arial" w:eastAsia="Times New Roman" w:hAnsi="Arial" w:cs="Arial"/>
                  <w:sz w:val="20"/>
                  <w:szCs w:val="18"/>
                </w:rPr>
                <w:t>luciano.dantas@ctis.com.br</w:t>
              </w:r>
            </w:hyperlink>
          </w:p>
        </w:tc>
        <w:tc>
          <w:tcPr>
            <w:tcW w:w="2133" w:type="dxa"/>
            <w:shd w:val="clear" w:color="auto" w:fill="FFFFFF"/>
          </w:tcPr>
          <w:p w:rsidR="00003370" w:rsidRPr="000B626F" w:rsidRDefault="00003370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737B97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737B97" w:rsidRDefault="00737B97" w:rsidP="00A42662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Carlo</w:t>
            </w:r>
            <w:ins w:id="13" w:author="carlos.noronha" w:date="2014-01-16T11:41:00Z">
              <w:r w:rsidR="004A33E9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s</w:t>
              </w:r>
            </w:ins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André N. Sousa</w:t>
            </w:r>
          </w:p>
        </w:tc>
        <w:tc>
          <w:tcPr>
            <w:tcW w:w="2328" w:type="dxa"/>
            <w:shd w:val="clear" w:color="auto" w:fill="FFFFFF"/>
          </w:tcPr>
          <w:p w:rsidR="00737B97" w:rsidRDefault="00737B97" w:rsidP="005A5D41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CTIS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737B97" w:rsidRDefault="00737B97" w:rsidP="00FA687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r>
              <w:rPr>
                <w:rStyle w:val="Hyperlink"/>
                <w:rFonts w:ascii="Arial" w:eastAsia="Times New Roman" w:hAnsi="Arial" w:cs="Arial"/>
                <w:sz w:val="20"/>
                <w:szCs w:val="18"/>
              </w:rPr>
              <w:t>carlos.noronha@ctis.com.br</w:t>
            </w:r>
          </w:p>
        </w:tc>
        <w:tc>
          <w:tcPr>
            <w:tcW w:w="2133" w:type="dxa"/>
            <w:shd w:val="clear" w:color="auto" w:fill="FFFFFF"/>
          </w:tcPr>
          <w:p w:rsidR="00737B97" w:rsidRPr="000B626F" w:rsidRDefault="00737B97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FA687D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FA687D" w:rsidRDefault="006C4383" w:rsidP="00A42662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Rodrigo Rocha</w:t>
            </w:r>
          </w:p>
        </w:tc>
        <w:tc>
          <w:tcPr>
            <w:tcW w:w="2328" w:type="dxa"/>
            <w:shd w:val="clear" w:color="auto" w:fill="FFFFFF"/>
          </w:tcPr>
          <w:p w:rsidR="00FA687D" w:rsidRDefault="006C4383" w:rsidP="006C4383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RSI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FA687D" w:rsidRDefault="00B0775B" w:rsidP="00FA687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hyperlink r:id="rId12" w:history="1">
              <w:r w:rsidR="006C4383" w:rsidRPr="00E17366">
                <w:rPr>
                  <w:rStyle w:val="Hyperlink"/>
                  <w:rFonts w:ascii="Arial" w:eastAsia="Times New Roman" w:hAnsi="Arial" w:cs="Arial"/>
                  <w:sz w:val="20"/>
                  <w:szCs w:val="18"/>
                </w:rPr>
                <w:t>rodrigo.silva@rsinet.com.br</w:t>
              </w:r>
            </w:hyperlink>
          </w:p>
        </w:tc>
        <w:tc>
          <w:tcPr>
            <w:tcW w:w="2133" w:type="dxa"/>
            <w:shd w:val="clear" w:color="auto" w:fill="FFFFFF"/>
          </w:tcPr>
          <w:p w:rsidR="00FA687D" w:rsidRPr="000B626F" w:rsidRDefault="00FA687D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6C4383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6C4383" w:rsidRDefault="006C4383" w:rsidP="00A42662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Cintia Gomes de Oliveira</w:t>
            </w:r>
          </w:p>
        </w:tc>
        <w:tc>
          <w:tcPr>
            <w:tcW w:w="2328" w:type="dxa"/>
            <w:shd w:val="clear" w:color="auto" w:fill="FFFFFF"/>
          </w:tcPr>
          <w:p w:rsidR="006C4383" w:rsidRDefault="006C4383" w:rsidP="006C4383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RSI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6C4383" w:rsidRDefault="00B0775B" w:rsidP="00FA687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hyperlink r:id="rId13" w:history="1">
              <w:r w:rsidR="006C4383" w:rsidRPr="00E17366">
                <w:rPr>
                  <w:rStyle w:val="Hyperlink"/>
                  <w:rFonts w:ascii="Arial" w:eastAsia="Times New Roman" w:hAnsi="Arial" w:cs="Arial"/>
                  <w:sz w:val="20"/>
                  <w:szCs w:val="18"/>
                </w:rPr>
                <w:t>cintia.oliveira@rsinet.com.br</w:t>
              </w:r>
            </w:hyperlink>
          </w:p>
        </w:tc>
        <w:tc>
          <w:tcPr>
            <w:tcW w:w="2133" w:type="dxa"/>
            <w:shd w:val="clear" w:color="auto" w:fill="FFFFFF"/>
          </w:tcPr>
          <w:p w:rsidR="006C4383" w:rsidRPr="000B626F" w:rsidRDefault="006C4383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</w:tbl>
    <w:p w:rsidR="000B626F" w:rsidRPr="00506C9B" w:rsidRDefault="000B626F" w:rsidP="00896E27">
      <w:pPr>
        <w:rPr>
          <w:rFonts w:eastAsia="Calibri"/>
        </w:rPr>
      </w:pPr>
    </w:p>
    <w:sectPr w:rsidR="000B626F" w:rsidRPr="00506C9B" w:rsidSect="00107AE1">
      <w:headerReference w:type="default" r:id="rId14"/>
      <w:footerReference w:type="default" r:id="rId15"/>
      <w:pgSz w:w="11907" w:h="16840" w:code="9"/>
      <w:pgMar w:top="1135" w:right="720" w:bottom="720" w:left="720" w:header="709" w:footer="709" w:gutter="0"/>
      <w:paperSrc w:first="15" w:other="15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1516" w:rsidRDefault="00971516" w:rsidP="00547166">
      <w:r>
        <w:separator/>
      </w:r>
    </w:p>
  </w:endnote>
  <w:endnote w:type="continuationSeparator" w:id="1">
    <w:p w:rsidR="00971516" w:rsidRDefault="00971516" w:rsidP="005471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man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6DB7" w:rsidRPr="00A8063F" w:rsidRDefault="00AD7609" w:rsidP="00AD7609">
    <w:pPr>
      <w:pStyle w:val="Rodap"/>
      <w:pBdr>
        <w:top w:val="single" w:sz="4" w:space="1" w:color="auto"/>
      </w:pBdr>
      <w:tabs>
        <w:tab w:val="clear" w:pos="9360"/>
        <w:tab w:val="right" w:pos="10206"/>
      </w:tabs>
      <w:spacing w:before="40"/>
      <w:ind w:left="0"/>
      <w:jc w:val="right"/>
    </w:pPr>
    <w:r w:rsidRPr="005C7E6D">
      <w:rPr>
        <w:sz w:val="18"/>
        <w:szCs w:val="18"/>
      </w:rPr>
      <w:t xml:space="preserve">Página </w:t>
    </w:r>
    <w:r w:rsidR="00B0775B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PAGE</w:instrText>
    </w:r>
    <w:r w:rsidR="00B0775B" w:rsidRPr="005C7E6D">
      <w:rPr>
        <w:b/>
        <w:sz w:val="18"/>
        <w:szCs w:val="18"/>
      </w:rPr>
      <w:fldChar w:fldCharType="separate"/>
    </w:r>
    <w:r w:rsidR="00512636">
      <w:rPr>
        <w:b/>
        <w:noProof/>
        <w:sz w:val="18"/>
        <w:szCs w:val="18"/>
      </w:rPr>
      <w:t>1</w:t>
    </w:r>
    <w:r w:rsidR="00B0775B" w:rsidRPr="005C7E6D">
      <w:rPr>
        <w:b/>
        <w:sz w:val="18"/>
        <w:szCs w:val="18"/>
      </w:rPr>
      <w:fldChar w:fldCharType="end"/>
    </w:r>
    <w:r w:rsidRPr="005C7E6D">
      <w:rPr>
        <w:sz w:val="18"/>
        <w:szCs w:val="18"/>
      </w:rPr>
      <w:t xml:space="preserve"> de </w:t>
    </w:r>
    <w:r w:rsidR="00B0775B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NUMPAGES</w:instrText>
    </w:r>
    <w:r w:rsidR="00B0775B" w:rsidRPr="005C7E6D">
      <w:rPr>
        <w:b/>
        <w:sz w:val="18"/>
        <w:szCs w:val="18"/>
      </w:rPr>
      <w:fldChar w:fldCharType="separate"/>
    </w:r>
    <w:r w:rsidR="00512636">
      <w:rPr>
        <w:b/>
        <w:noProof/>
        <w:sz w:val="18"/>
        <w:szCs w:val="18"/>
      </w:rPr>
      <w:t>2</w:t>
    </w:r>
    <w:r w:rsidR="00B0775B" w:rsidRPr="005C7E6D">
      <w:rPr>
        <w:b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1516" w:rsidRDefault="00971516" w:rsidP="00547166">
      <w:r>
        <w:separator/>
      </w:r>
    </w:p>
  </w:footnote>
  <w:footnote w:type="continuationSeparator" w:id="1">
    <w:p w:rsidR="00971516" w:rsidRDefault="00971516" w:rsidP="0054716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ook w:val="04A0"/>
    </w:tblPr>
    <w:tblGrid>
      <w:gridCol w:w="5303"/>
      <w:gridCol w:w="5304"/>
    </w:tblGrid>
    <w:tr w:rsidR="00CA02D0" w:rsidRPr="00DB2EE7" w:rsidTr="005126F5">
      <w:tc>
        <w:tcPr>
          <w:tcW w:w="5303" w:type="dxa"/>
          <w:shd w:val="clear" w:color="auto" w:fill="auto"/>
        </w:tcPr>
        <w:p w:rsidR="00CA02D0" w:rsidRPr="00DB2EE7" w:rsidRDefault="00A8063F" w:rsidP="00DB2EE7">
          <w:pPr>
            <w:spacing w:before="60" w:after="60"/>
            <w:ind w:left="0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ATA DE REUNIÃO</w:t>
          </w:r>
        </w:p>
      </w:tc>
      <w:tc>
        <w:tcPr>
          <w:tcW w:w="5304" w:type="dxa"/>
          <w:shd w:val="clear" w:color="auto" w:fill="auto"/>
        </w:tcPr>
        <w:p w:rsidR="00CA02D0" w:rsidRPr="00DB2EE7" w:rsidRDefault="00AD7609" w:rsidP="00DB2EE7">
          <w:pPr>
            <w:spacing w:before="60" w:after="60"/>
            <w:ind w:left="0"/>
            <w:jc w:val="right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Superior Tribunal de Justiça</w:t>
          </w:r>
        </w:p>
      </w:tc>
    </w:tr>
  </w:tbl>
  <w:p w:rsidR="001069CD" w:rsidRPr="00DB2EE7" w:rsidRDefault="001069CD" w:rsidP="00DB2EE7">
    <w:pPr>
      <w:tabs>
        <w:tab w:val="left" w:pos="2431"/>
      </w:tabs>
      <w:ind w:left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339.05pt;height:270.25pt" o:bullet="t">
        <v:imagedata r:id="rId1" o:title="MC900411320"/>
      </v:shape>
    </w:pict>
  </w:numPicBullet>
  <w:abstractNum w:abstractNumId="0">
    <w:nsid w:val="0687242F"/>
    <w:multiLevelType w:val="hybridMultilevel"/>
    <w:tmpl w:val="C1CE7A2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142168CF"/>
    <w:multiLevelType w:val="multilevel"/>
    <w:tmpl w:val="6C9E5FB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860"/>
        </w:tabs>
        <w:ind w:left="860" w:hanging="576"/>
      </w:pPr>
      <w:rPr>
        <w:rFonts w:hint="default"/>
        <w:i w:val="0"/>
        <w:sz w:val="20"/>
        <w:szCs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17A3722C"/>
    <w:multiLevelType w:val="multilevel"/>
    <w:tmpl w:val="435A3372"/>
    <w:lvl w:ilvl="0">
      <w:start w:val="1"/>
      <w:numFmt w:val="decimal"/>
      <w:pStyle w:val="STJ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STJNvel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STJNvel3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2866088C"/>
    <w:multiLevelType w:val="hybridMultilevel"/>
    <w:tmpl w:val="E9E225BC"/>
    <w:lvl w:ilvl="0" w:tplc="13306D50">
      <w:start w:val="1"/>
      <w:numFmt w:val="decimal"/>
      <w:pStyle w:val="CTMISNvel1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85605E3"/>
    <w:multiLevelType w:val="hybridMultilevel"/>
    <w:tmpl w:val="1FE870E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3A6B5ACD"/>
    <w:multiLevelType w:val="hybridMultilevel"/>
    <w:tmpl w:val="65E0AE0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76BC5F5C"/>
    <w:multiLevelType w:val="hybridMultilevel"/>
    <w:tmpl w:val="B50E7B68"/>
    <w:lvl w:ilvl="0" w:tplc="A6186D0E">
      <w:start w:val="1"/>
      <w:numFmt w:val="bullet"/>
      <w:pStyle w:val="Listacommarcadore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0"/>
  </w:num>
  <w:num w:numId="8">
    <w:abstractNumId w:val="1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intFractionalCharacterWidth/>
  <w:stylePaneFormatFilter w:val="3F01"/>
  <w:defaultTabStop w:val="720"/>
  <w:hyphenationZone w:val="425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7C157F"/>
    <w:rsid w:val="0000276B"/>
    <w:rsid w:val="00003370"/>
    <w:rsid w:val="00004F08"/>
    <w:rsid w:val="000067D9"/>
    <w:rsid w:val="00010ED8"/>
    <w:rsid w:val="000127D7"/>
    <w:rsid w:val="00013669"/>
    <w:rsid w:val="000136C5"/>
    <w:rsid w:val="00014B20"/>
    <w:rsid w:val="00016E88"/>
    <w:rsid w:val="00017C6C"/>
    <w:rsid w:val="00023527"/>
    <w:rsid w:val="00024A72"/>
    <w:rsid w:val="00024C5D"/>
    <w:rsid w:val="00027CA7"/>
    <w:rsid w:val="00027CA8"/>
    <w:rsid w:val="0003032F"/>
    <w:rsid w:val="000317C0"/>
    <w:rsid w:val="0004162E"/>
    <w:rsid w:val="00042CAB"/>
    <w:rsid w:val="000443CD"/>
    <w:rsid w:val="00046A04"/>
    <w:rsid w:val="000507DC"/>
    <w:rsid w:val="00052902"/>
    <w:rsid w:val="000543F2"/>
    <w:rsid w:val="00055FDA"/>
    <w:rsid w:val="00061883"/>
    <w:rsid w:val="000660FA"/>
    <w:rsid w:val="00066EF4"/>
    <w:rsid w:val="00073DA7"/>
    <w:rsid w:val="00076865"/>
    <w:rsid w:val="00076AA0"/>
    <w:rsid w:val="00077FAA"/>
    <w:rsid w:val="00082D9E"/>
    <w:rsid w:val="00086608"/>
    <w:rsid w:val="0009403B"/>
    <w:rsid w:val="000A0593"/>
    <w:rsid w:val="000A3083"/>
    <w:rsid w:val="000A348E"/>
    <w:rsid w:val="000A3A41"/>
    <w:rsid w:val="000A406E"/>
    <w:rsid w:val="000A508A"/>
    <w:rsid w:val="000B25C4"/>
    <w:rsid w:val="000B626F"/>
    <w:rsid w:val="000B7209"/>
    <w:rsid w:val="000B7520"/>
    <w:rsid w:val="000C0156"/>
    <w:rsid w:val="000C1731"/>
    <w:rsid w:val="000C47C9"/>
    <w:rsid w:val="000C5515"/>
    <w:rsid w:val="000C6498"/>
    <w:rsid w:val="000D1ACC"/>
    <w:rsid w:val="000D1B83"/>
    <w:rsid w:val="000D1F8A"/>
    <w:rsid w:val="000D2346"/>
    <w:rsid w:val="000D2D85"/>
    <w:rsid w:val="000D47C1"/>
    <w:rsid w:val="000D69BE"/>
    <w:rsid w:val="000D70AA"/>
    <w:rsid w:val="000E5B6F"/>
    <w:rsid w:val="000E6088"/>
    <w:rsid w:val="000E66A0"/>
    <w:rsid w:val="000E79DF"/>
    <w:rsid w:val="000F06F9"/>
    <w:rsid w:val="000F3D66"/>
    <w:rsid w:val="000F442D"/>
    <w:rsid w:val="000F55B7"/>
    <w:rsid w:val="001069CD"/>
    <w:rsid w:val="00107AE1"/>
    <w:rsid w:val="001169D5"/>
    <w:rsid w:val="0012076F"/>
    <w:rsid w:val="0013306D"/>
    <w:rsid w:val="00133925"/>
    <w:rsid w:val="00144239"/>
    <w:rsid w:val="00144CC0"/>
    <w:rsid w:val="00146D4E"/>
    <w:rsid w:val="00147CEC"/>
    <w:rsid w:val="001517F5"/>
    <w:rsid w:val="00161447"/>
    <w:rsid w:val="001666FF"/>
    <w:rsid w:val="00172FE0"/>
    <w:rsid w:val="00174713"/>
    <w:rsid w:val="00177B5F"/>
    <w:rsid w:val="00197D9D"/>
    <w:rsid w:val="001A145C"/>
    <w:rsid w:val="001A1669"/>
    <w:rsid w:val="001A2B5E"/>
    <w:rsid w:val="001A38E6"/>
    <w:rsid w:val="001A44B2"/>
    <w:rsid w:val="001A5CB7"/>
    <w:rsid w:val="001A7481"/>
    <w:rsid w:val="001B0B46"/>
    <w:rsid w:val="001B162D"/>
    <w:rsid w:val="001B22AC"/>
    <w:rsid w:val="001B4312"/>
    <w:rsid w:val="001B4FCA"/>
    <w:rsid w:val="001B5155"/>
    <w:rsid w:val="001C1A61"/>
    <w:rsid w:val="001C4212"/>
    <w:rsid w:val="001C5D38"/>
    <w:rsid w:val="001D1030"/>
    <w:rsid w:val="001D3B40"/>
    <w:rsid w:val="001D5A5B"/>
    <w:rsid w:val="001D615C"/>
    <w:rsid w:val="001E1D1F"/>
    <w:rsid w:val="001E332A"/>
    <w:rsid w:val="001E3501"/>
    <w:rsid w:val="001E5EE1"/>
    <w:rsid w:val="001E6C89"/>
    <w:rsid w:val="001F4E2E"/>
    <w:rsid w:val="0020240C"/>
    <w:rsid w:val="00202429"/>
    <w:rsid w:val="0020321A"/>
    <w:rsid w:val="00203CFF"/>
    <w:rsid w:val="00204736"/>
    <w:rsid w:val="0020601C"/>
    <w:rsid w:val="00207739"/>
    <w:rsid w:val="002143F4"/>
    <w:rsid w:val="0021451C"/>
    <w:rsid w:val="00215254"/>
    <w:rsid w:val="00216265"/>
    <w:rsid w:val="0022293D"/>
    <w:rsid w:val="002272DA"/>
    <w:rsid w:val="002328F5"/>
    <w:rsid w:val="00236DC6"/>
    <w:rsid w:val="00241F11"/>
    <w:rsid w:val="00241FD0"/>
    <w:rsid w:val="0024249A"/>
    <w:rsid w:val="002479DD"/>
    <w:rsid w:val="0025379C"/>
    <w:rsid w:val="00254304"/>
    <w:rsid w:val="00254A73"/>
    <w:rsid w:val="00255EAB"/>
    <w:rsid w:val="00257B71"/>
    <w:rsid w:val="00261CF8"/>
    <w:rsid w:val="00264102"/>
    <w:rsid w:val="002675D0"/>
    <w:rsid w:val="00267FCF"/>
    <w:rsid w:val="00271628"/>
    <w:rsid w:val="00274D1A"/>
    <w:rsid w:val="00275EDD"/>
    <w:rsid w:val="0027733C"/>
    <w:rsid w:val="002775B4"/>
    <w:rsid w:val="002828F3"/>
    <w:rsid w:val="00285A53"/>
    <w:rsid w:val="002917D2"/>
    <w:rsid w:val="0029546E"/>
    <w:rsid w:val="00295ABF"/>
    <w:rsid w:val="002A2937"/>
    <w:rsid w:val="002A6AB9"/>
    <w:rsid w:val="002B0E78"/>
    <w:rsid w:val="002B32C0"/>
    <w:rsid w:val="002B3886"/>
    <w:rsid w:val="002B3EE2"/>
    <w:rsid w:val="002C1C8F"/>
    <w:rsid w:val="002C1FAA"/>
    <w:rsid w:val="002C43B0"/>
    <w:rsid w:val="002C6654"/>
    <w:rsid w:val="002D3A50"/>
    <w:rsid w:val="002D3A9C"/>
    <w:rsid w:val="002D4156"/>
    <w:rsid w:val="002D66D6"/>
    <w:rsid w:val="002E064E"/>
    <w:rsid w:val="002E10F3"/>
    <w:rsid w:val="002E4E1E"/>
    <w:rsid w:val="002F0EE8"/>
    <w:rsid w:val="002F6729"/>
    <w:rsid w:val="00311678"/>
    <w:rsid w:val="0032277E"/>
    <w:rsid w:val="003227D4"/>
    <w:rsid w:val="0032482A"/>
    <w:rsid w:val="003337D8"/>
    <w:rsid w:val="00343465"/>
    <w:rsid w:val="00343C72"/>
    <w:rsid w:val="0034516A"/>
    <w:rsid w:val="00356E47"/>
    <w:rsid w:val="003641E7"/>
    <w:rsid w:val="003643CD"/>
    <w:rsid w:val="003652AD"/>
    <w:rsid w:val="003660AB"/>
    <w:rsid w:val="00367B24"/>
    <w:rsid w:val="00377F36"/>
    <w:rsid w:val="003802C3"/>
    <w:rsid w:val="0039028C"/>
    <w:rsid w:val="00390823"/>
    <w:rsid w:val="00394FF8"/>
    <w:rsid w:val="00397BC8"/>
    <w:rsid w:val="003A1F58"/>
    <w:rsid w:val="003A2818"/>
    <w:rsid w:val="003A294C"/>
    <w:rsid w:val="003A46C6"/>
    <w:rsid w:val="003A6DCA"/>
    <w:rsid w:val="003B2BF0"/>
    <w:rsid w:val="003B78EE"/>
    <w:rsid w:val="003C04C5"/>
    <w:rsid w:val="003C3FEB"/>
    <w:rsid w:val="003C5D53"/>
    <w:rsid w:val="003D051B"/>
    <w:rsid w:val="003D5EC1"/>
    <w:rsid w:val="003D7A8A"/>
    <w:rsid w:val="003E2967"/>
    <w:rsid w:val="003E3A31"/>
    <w:rsid w:val="003E405F"/>
    <w:rsid w:val="003E73AF"/>
    <w:rsid w:val="003F087D"/>
    <w:rsid w:val="003F5B42"/>
    <w:rsid w:val="003F7742"/>
    <w:rsid w:val="00401B2E"/>
    <w:rsid w:val="00404AC2"/>
    <w:rsid w:val="00411507"/>
    <w:rsid w:val="00412B0A"/>
    <w:rsid w:val="004161A6"/>
    <w:rsid w:val="00416E4B"/>
    <w:rsid w:val="00417ED1"/>
    <w:rsid w:val="004250DE"/>
    <w:rsid w:val="004333DD"/>
    <w:rsid w:val="00440424"/>
    <w:rsid w:val="004413D1"/>
    <w:rsid w:val="00444DE8"/>
    <w:rsid w:val="00447EDD"/>
    <w:rsid w:val="00452A0F"/>
    <w:rsid w:val="0045315D"/>
    <w:rsid w:val="00453349"/>
    <w:rsid w:val="00453420"/>
    <w:rsid w:val="004619FE"/>
    <w:rsid w:val="00461AA8"/>
    <w:rsid w:val="004642AE"/>
    <w:rsid w:val="00470F5A"/>
    <w:rsid w:val="00474F70"/>
    <w:rsid w:val="00477572"/>
    <w:rsid w:val="00477D56"/>
    <w:rsid w:val="0048193D"/>
    <w:rsid w:val="00483CF0"/>
    <w:rsid w:val="00484494"/>
    <w:rsid w:val="0048469C"/>
    <w:rsid w:val="00485A72"/>
    <w:rsid w:val="00486696"/>
    <w:rsid w:val="00487696"/>
    <w:rsid w:val="00487CC3"/>
    <w:rsid w:val="00490DE7"/>
    <w:rsid w:val="004917BF"/>
    <w:rsid w:val="0049288F"/>
    <w:rsid w:val="004933D1"/>
    <w:rsid w:val="00497F34"/>
    <w:rsid w:val="004A18FB"/>
    <w:rsid w:val="004A2BCF"/>
    <w:rsid w:val="004A2EB1"/>
    <w:rsid w:val="004A33E9"/>
    <w:rsid w:val="004A62A3"/>
    <w:rsid w:val="004A66CB"/>
    <w:rsid w:val="004B0410"/>
    <w:rsid w:val="004C10DA"/>
    <w:rsid w:val="004C198D"/>
    <w:rsid w:val="004C311F"/>
    <w:rsid w:val="004C36B3"/>
    <w:rsid w:val="004C6C7C"/>
    <w:rsid w:val="004D0C0B"/>
    <w:rsid w:val="004D306E"/>
    <w:rsid w:val="004E1508"/>
    <w:rsid w:val="004E2059"/>
    <w:rsid w:val="004E69A2"/>
    <w:rsid w:val="004E7007"/>
    <w:rsid w:val="004F0959"/>
    <w:rsid w:val="004F2377"/>
    <w:rsid w:val="005018DC"/>
    <w:rsid w:val="00502868"/>
    <w:rsid w:val="00506C9B"/>
    <w:rsid w:val="00510F8B"/>
    <w:rsid w:val="00512636"/>
    <w:rsid w:val="005126F5"/>
    <w:rsid w:val="005146D7"/>
    <w:rsid w:val="00515063"/>
    <w:rsid w:val="00520409"/>
    <w:rsid w:val="00521B6E"/>
    <w:rsid w:val="00522935"/>
    <w:rsid w:val="00525390"/>
    <w:rsid w:val="0052690C"/>
    <w:rsid w:val="00532B94"/>
    <w:rsid w:val="0053681F"/>
    <w:rsid w:val="00540F18"/>
    <w:rsid w:val="00544A67"/>
    <w:rsid w:val="00545305"/>
    <w:rsid w:val="00545B21"/>
    <w:rsid w:val="00546BF0"/>
    <w:rsid w:val="00547166"/>
    <w:rsid w:val="00550354"/>
    <w:rsid w:val="00554D96"/>
    <w:rsid w:val="005561E9"/>
    <w:rsid w:val="0055688F"/>
    <w:rsid w:val="00561D75"/>
    <w:rsid w:val="00562D17"/>
    <w:rsid w:val="00565BC2"/>
    <w:rsid w:val="00566A45"/>
    <w:rsid w:val="00567484"/>
    <w:rsid w:val="005708CD"/>
    <w:rsid w:val="00571B08"/>
    <w:rsid w:val="005720C3"/>
    <w:rsid w:val="00577A3B"/>
    <w:rsid w:val="00584F1F"/>
    <w:rsid w:val="005867DE"/>
    <w:rsid w:val="00592B6F"/>
    <w:rsid w:val="0059301E"/>
    <w:rsid w:val="005959F5"/>
    <w:rsid w:val="00595CCE"/>
    <w:rsid w:val="005966AF"/>
    <w:rsid w:val="005976FF"/>
    <w:rsid w:val="00597E03"/>
    <w:rsid w:val="005A01F6"/>
    <w:rsid w:val="005A08E7"/>
    <w:rsid w:val="005A0E53"/>
    <w:rsid w:val="005A27B1"/>
    <w:rsid w:val="005A32F0"/>
    <w:rsid w:val="005A5D41"/>
    <w:rsid w:val="005B4F79"/>
    <w:rsid w:val="005C0B56"/>
    <w:rsid w:val="005C1115"/>
    <w:rsid w:val="005C14A1"/>
    <w:rsid w:val="005C36FF"/>
    <w:rsid w:val="005C78D0"/>
    <w:rsid w:val="005C7E6D"/>
    <w:rsid w:val="005D2C83"/>
    <w:rsid w:val="005D4F28"/>
    <w:rsid w:val="005D72E3"/>
    <w:rsid w:val="005E3862"/>
    <w:rsid w:val="005E3C07"/>
    <w:rsid w:val="005F0291"/>
    <w:rsid w:val="005F07FD"/>
    <w:rsid w:val="005F351C"/>
    <w:rsid w:val="005F4774"/>
    <w:rsid w:val="005F5D66"/>
    <w:rsid w:val="005F7C35"/>
    <w:rsid w:val="00600FDC"/>
    <w:rsid w:val="00604F86"/>
    <w:rsid w:val="00606157"/>
    <w:rsid w:val="00610AC0"/>
    <w:rsid w:val="00613BB6"/>
    <w:rsid w:val="00620844"/>
    <w:rsid w:val="00624BC6"/>
    <w:rsid w:val="0062636B"/>
    <w:rsid w:val="006316CB"/>
    <w:rsid w:val="006376E2"/>
    <w:rsid w:val="00644AF1"/>
    <w:rsid w:val="00645608"/>
    <w:rsid w:val="00645D8B"/>
    <w:rsid w:val="006507AB"/>
    <w:rsid w:val="00650B53"/>
    <w:rsid w:val="00651966"/>
    <w:rsid w:val="00651DDB"/>
    <w:rsid w:val="0065345A"/>
    <w:rsid w:val="00653935"/>
    <w:rsid w:val="006539DA"/>
    <w:rsid w:val="00653F51"/>
    <w:rsid w:val="00660869"/>
    <w:rsid w:val="00660E13"/>
    <w:rsid w:val="00662434"/>
    <w:rsid w:val="00662C99"/>
    <w:rsid w:val="00662EAC"/>
    <w:rsid w:val="006656AE"/>
    <w:rsid w:val="00671B08"/>
    <w:rsid w:val="00672D47"/>
    <w:rsid w:val="0068593E"/>
    <w:rsid w:val="00694B71"/>
    <w:rsid w:val="00694EBA"/>
    <w:rsid w:val="0069511F"/>
    <w:rsid w:val="00695C64"/>
    <w:rsid w:val="006A0CA2"/>
    <w:rsid w:val="006A18EB"/>
    <w:rsid w:val="006A1C0C"/>
    <w:rsid w:val="006A49E3"/>
    <w:rsid w:val="006B16AE"/>
    <w:rsid w:val="006B358E"/>
    <w:rsid w:val="006C4383"/>
    <w:rsid w:val="006D6CD7"/>
    <w:rsid w:val="006E1699"/>
    <w:rsid w:val="006E1A0D"/>
    <w:rsid w:val="006E73FD"/>
    <w:rsid w:val="006F02AD"/>
    <w:rsid w:val="006F116B"/>
    <w:rsid w:val="006F1CFE"/>
    <w:rsid w:val="006F3639"/>
    <w:rsid w:val="00700B10"/>
    <w:rsid w:val="00701F36"/>
    <w:rsid w:val="00702BF2"/>
    <w:rsid w:val="00703F08"/>
    <w:rsid w:val="007046D6"/>
    <w:rsid w:val="007049E0"/>
    <w:rsid w:val="0071002B"/>
    <w:rsid w:val="007106BC"/>
    <w:rsid w:val="00713953"/>
    <w:rsid w:val="00715DFE"/>
    <w:rsid w:val="007165F6"/>
    <w:rsid w:val="00721DE1"/>
    <w:rsid w:val="00724370"/>
    <w:rsid w:val="00727B11"/>
    <w:rsid w:val="00733666"/>
    <w:rsid w:val="007337F0"/>
    <w:rsid w:val="00737B97"/>
    <w:rsid w:val="00747247"/>
    <w:rsid w:val="0075173E"/>
    <w:rsid w:val="00755C21"/>
    <w:rsid w:val="00762A82"/>
    <w:rsid w:val="007649EA"/>
    <w:rsid w:val="00767616"/>
    <w:rsid w:val="00771253"/>
    <w:rsid w:val="00771467"/>
    <w:rsid w:val="00776C63"/>
    <w:rsid w:val="00781B60"/>
    <w:rsid w:val="0078247F"/>
    <w:rsid w:val="00783AB6"/>
    <w:rsid w:val="007868EC"/>
    <w:rsid w:val="00786B10"/>
    <w:rsid w:val="00791B5D"/>
    <w:rsid w:val="007932D0"/>
    <w:rsid w:val="00793E5E"/>
    <w:rsid w:val="00795100"/>
    <w:rsid w:val="00797AA7"/>
    <w:rsid w:val="007A1D7B"/>
    <w:rsid w:val="007A369B"/>
    <w:rsid w:val="007A4C2E"/>
    <w:rsid w:val="007A52CD"/>
    <w:rsid w:val="007A6969"/>
    <w:rsid w:val="007B3B4D"/>
    <w:rsid w:val="007C157F"/>
    <w:rsid w:val="007C3A21"/>
    <w:rsid w:val="007C76DE"/>
    <w:rsid w:val="007D6ABC"/>
    <w:rsid w:val="007D70F6"/>
    <w:rsid w:val="007D72BF"/>
    <w:rsid w:val="007E62D4"/>
    <w:rsid w:val="007F39F2"/>
    <w:rsid w:val="007F4623"/>
    <w:rsid w:val="007F792E"/>
    <w:rsid w:val="00800E45"/>
    <w:rsid w:val="00802CCE"/>
    <w:rsid w:val="00806EBF"/>
    <w:rsid w:val="008118D2"/>
    <w:rsid w:val="00812FC1"/>
    <w:rsid w:val="00813850"/>
    <w:rsid w:val="00815149"/>
    <w:rsid w:val="00820C7D"/>
    <w:rsid w:val="00822856"/>
    <w:rsid w:val="0083257C"/>
    <w:rsid w:val="008325B9"/>
    <w:rsid w:val="00833289"/>
    <w:rsid w:val="00836491"/>
    <w:rsid w:val="00836CC3"/>
    <w:rsid w:val="00837C58"/>
    <w:rsid w:val="00840BB4"/>
    <w:rsid w:val="00841723"/>
    <w:rsid w:val="0084215B"/>
    <w:rsid w:val="00850F76"/>
    <w:rsid w:val="00854263"/>
    <w:rsid w:val="00854C5C"/>
    <w:rsid w:val="008556C4"/>
    <w:rsid w:val="00856856"/>
    <w:rsid w:val="0085744C"/>
    <w:rsid w:val="00864D4F"/>
    <w:rsid w:val="00866385"/>
    <w:rsid w:val="00867F12"/>
    <w:rsid w:val="00872DA8"/>
    <w:rsid w:val="00880847"/>
    <w:rsid w:val="008817EB"/>
    <w:rsid w:val="00883EB3"/>
    <w:rsid w:val="00885D3B"/>
    <w:rsid w:val="00886977"/>
    <w:rsid w:val="008903ED"/>
    <w:rsid w:val="00892C24"/>
    <w:rsid w:val="00896E27"/>
    <w:rsid w:val="008A2DA0"/>
    <w:rsid w:val="008A2F42"/>
    <w:rsid w:val="008A5B61"/>
    <w:rsid w:val="008A7742"/>
    <w:rsid w:val="008B463F"/>
    <w:rsid w:val="008B49CF"/>
    <w:rsid w:val="008B52C6"/>
    <w:rsid w:val="008B5D8C"/>
    <w:rsid w:val="008C1CB1"/>
    <w:rsid w:val="008C65AF"/>
    <w:rsid w:val="008D21D3"/>
    <w:rsid w:val="008D27D1"/>
    <w:rsid w:val="008D2818"/>
    <w:rsid w:val="008D3D40"/>
    <w:rsid w:val="008D455F"/>
    <w:rsid w:val="008E1EC2"/>
    <w:rsid w:val="008E2E74"/>
    <w:rsid w:val="008F46C9"/>
    <w:rsid w:val="008F4AF7"/>
    <w:rsid w:val="008F5DE6"/>
    <w:rsid w:val="008F5F83"/>
    <w:rsid w:val="008F7776"/>
    <w:rsid w:val="009017F1"/>
    <w:rsid w:val="00903AC6"/>
    <w:rsid w:val="00905255"/>
    <w:rsid w:val="00905854"/>
    <w:rsid w:val="00911BBD"/>
    <w:rsid w:val="009154C3"/>
    <w:rsid w:val="009156D2"/>
    <w:rsid w:val="00915982"/>
    <w:rsid w:val="00915C7E"/>
    <w:rsid w:val="00921F87"/>
    <w:rsid w:val="0092510F"/>
    <w:rsid w:val="009262F2"/>
    <w:rsid w:val="009274AF"/>
    <w:rsid w:val="009342F8"/>
    <w:rsid w:val="009349AB"/>
    <w:rsid w:val="0093584C"/>
    <w:rsid w:val="009423F3"/>
    <w:rsid w:val="00946DB7"/>
    <w:rsid w:val="00955132"/>
    <w:rsid w:val="009551D6"/>
    <w:rsid w:val="00955DD1"/>
    <w:rsid w:val="00955E7F"/>
    <w:rsid w:val="00963351"/>
    <w:rsid w:val="00966524"/>
    <w:rsid w:val="00967BBA"/>
    <w:rsid w:val="00971516"/>
    <w:rsid w:val="00971961"/>
    <w:rsid w:val="009767D8"/>
    <w:rsid w:val="00986C1D"/>
    <w:rsid w:val="009916A2"/>
    <w:rsid w:val="00992C79"/>
    <w:rsid w:val="00995241"/>
    <w:rsid w:val="009967FC"/>
    <w:rsid w:val="009973E2"/>
    <w:rsid w:val="009A681F"/>
    <w:rsid w:val="009A686E"/>
    <w:rsid w:val="009B084D"/>
    <w:rsid w:val="009B4071"/>
    <w:rsid w:val="009C3877"/>
    <w:rsid w:val="009C54CA"/>
    <w:rsid w:val="009D3BD5"/>
    <w:rsid w:val="009D5857"/>
    <w:rsid w:val="009D65BB"/>
    <w:rsid w:val="009D689F"/>
    <w:rsid w:val="009D7822"/>
    <w:rsid w:val="009E4310"/>
    <w:rsid w:val="009E7178"/>
    <w:rsid w:val="009E72D7"/>
    <w:rsid w:val="009E768D"/>
    <w:rsid w:val="009F0F54"/>
    <w:rsid w:val="009F455E"/>
    <w:rsid w:val="009F498A"/>
    <w:rsid w:val="009F51DC"/>
    <w:rsid w:val="009F6198"/>
    <w:rsid w:val="009F6F97"/>
    <w:rsid w:val="00A046B9"/>
    <w:rsid w:val="00A231BD"/>
    <w:rsid w:val="00A24732"/>
    <w:rsid w:val="00A25D3D"/>
    <w:rsid w:val="00A2789D"/>
    <w:rsid w:val="00A302BA"/>
    <w:rsid w:val="00A32618"/>
    <w:rsid w:val="00A35438"/>
    <w:rsid w:val="00A356A0"/>
    <w:rsid w:val="00A36C72"/>
    <w:rsid w:val="00A42662"/>
    <w:rsid w:val="00A427BC"/>
    <w:rsid w:val="00A43D84"/>
    <w:rsid w:val="00A45BC5"/>
    <w:rsid w:val="00A53D1D"/>
    <w:rsid w:val="00A8063F"/>
    <w:rsid w:val="00A8747B"/>
    <w:rsid w:val="00A90199"/>
    <w:rsid w:val="00A94631"/>
    <w:rsid w:val="00A97D21"/>
    <w:rsid w:val="00AB1806"/>
    <w:rsid w:val="00AB40D9"/>
    <w:rsid w:val="00AB449F"/>
    <w:rsid w:val="00AB47EC"/>
    <w:rsid w:val="00AB4FB5"/>
    <w:rsid w:val="00AD3892"/>
    <w:rsid w:val="00AD516F"/>
    <w:rsid w:val="00AD51F0"/>
    <w:rsid w:val="00AD7609"/>
    <w:rsid w:val="00AE5266"/>
    <w:rsid w:val="00AE60BF"/>
    <w:rsid w:val="00AF115A"/>
    <w:rsid w:val="00AF3D02"/>
    <w:rsid w:val="00B00382"/>
    <w:rsid w:val="00B02367"/>
    <w:rsid w:val="00B0775B"/>
    <w:rsid w:val="00B10063"/>
    <w:rsid w:val="00B123D6"/>
    <w:rsid w:val="00B1429A"/>
    <w:rsid w:val="00B142F7"/>
    <w:rsid w:val="00B241D4"/>
    <w:rsid w:val="00B34E33"/>
    <w:rsid w:val="00B37030"/>
    <w:rsid w:val="00B510CA"/>
    <w:rsid w:val="00B51CFD"/>
    <w:rsid w:val="00B52E91"/>
    <w:rsid w:val="00B5724E"/>
    <w:rsid w:val="00B62367"/>
    <w:rsid w:val="00B63EE5"/>
    <w:rsid w:val="00B66BEC"/>
    <w:rsid w:val="00B71E41"/>
    <w:rsid w:val="00B7410C"/>
    <w:rsid w:val="00B85CED"/>
    <w:rsid w:val="00B85D5F"/>
    <w:rsid w:val="00B91AF8"/>
    <w:rsid w:val="00B93D19"/>
    <w:rsid w:val="00B949FA"/>
    <w:rsid w:val="00B97A68"/>
    <w:rsid w:val="00BA0A9B"/>
    <w:rsid w:val="00BA1311"/>
    <w:rsid w:val="00BA1DF9"/>
    <w:rsid w:val="00BA31BD"/>
    <w:rsid w:val="00BA4D97"/>
    <w:rsid w:val="00BA6DA2"/>
    <w:rsid w:val="00BB2B30"/>
    <w:rsid w:val="00BB62C7"/>
    <w:rsid w:val="00BC0876"/>
    <w:rsid w:val="00BC2B8F"/>
    <w:rsid w:val="00BC3AC1"/>
    <w:rsid w:val="00BC3C8B"/>
    <w:rsid w:val="00BC42B2"/>
    <w:rsid w:val="00BD0820"/>
    <w:rsid w:val="00BD4A8C"/>
    <w:rsid w:val="00BD5894"/>
    <w:rsid w:val="00BD73E4"/>
    <w:rsid w:val="00BD7F9A"/>
    <w:rsid w:val="00BE2DF4"/>
    <w:rsid w:val="00BE3401"/>
    <w:rsid w:val="00BE6F56"/>
    <w:rsid w:val="00BF1B7C"/>
    <w:rsid w:val="00BF716D"/>
    <w:rsid w:val="00BF7983"/>
    <w:rsid w:val="00C01787"/>
    <w:rsid w:val="00C06D0D"/>
    <w:rsid w:val="00C12885"/>
    <w:rsid w:val="00C12DED"/>
    <w:rsid w:val="00C14055"/>
    <w:rsid w:val="00C14667"/>
    <w:rsid w:val="00C1545D"/>
    <w:rsid w:val="00C15555"/>
    <w:rsid w:val="00C17F13"/>
    <w:rsid w:val="00C20243"/>
    <w:rsid w:val="00C20A41"/>
    <w:rsid w:val="00C33656"/>
    <w:rsid w:val="00C3517D"/>
    <w:rsid w:val="00C36CF4"/>
    <w:rsid w:val="00C37476"/>
    <w:rsid w:val="00C40079"/>
    <w:rsid w:val="00C5009C"/>
    <w:rsid w:val="00C52A93"/>
    <w:rsid w:val="00C557CD"/>
    <w:rsid w:val="00C57C4F"/>
    <w:rsid w:val="00C603DC"/>
    <w:rsid w:val="00C60E4B"/>
    <w:rsid w:val="00C623D1"/>
    <w:rsid w:val="00C625A1"/>
    <w:rsid w:val="00C63A39"/>
    <w:rsid w:val="00C76D71"/>
    <w:rsid w:val="00C83A70"/>
    <w:rsid w:val="00C8432A"/>
    <w:rsid w:val="00C85203"/>
    <w:rsid w:val="00C85C30"/>
    <w:rsid w:val="00C87138"/>
    <w:rsid w:val="00C91F91"/>
    <w:rsid w:val="00C944FC"/>
    <w:rsid w:val="00C94DFD"/>
    <w:rsid w:val="00CA02D0"/>
    <w:rsid w:val="00CA6D18"/>
    <w:rsid w:val="00CA7EF3"/>
    <w:rsid w:val="00CB130C"/>
    <w:rsid w:val="00CB2161"/>
    <w:rsid w:val="00CB3336"/>
    <w:rsid w:val="00CB51A4"/>
    <w:rsid w:val="00CB60F8"/>
    <w:rsid w:val="00CB637F"/>
    <w:rsid w:val="00CC188E"/>
    <w:rsid w:val="00CC567E"/>
    <w:rsid w:val="00CC6D41"/>
    <w:rsid w:val="00CC75F5"/>
    <w:rsid w:val="00CC7B91"/>
    <w:rsid w:val="00CC7C2A"/>
    <w:rsid w:val="00CD1119"/>
    <w:rsid w:val="00CD1DF2"/>
    <w:rsid w:val="00CD2143"/>
    <w:rsid w:val="00CD349F"/>
    <w:rsid w:val="00CD3A3B"/>
    <w:rsid w:val="00CD6E52"/>
    <w:rsid w:val="00CE31A2"/>
    <w:rsid w:val="00CE3B61"/>
    <w:rsid w:val="00CE72B4"/>
    <w:rsid w:val="00CF6D76"/>
    <w:rsid w:val="00D01141"/>
    <w:rsid w:val="00D02A07"/>
    <w:rsid w:val="00D033BC"/>
    <w:rsid w:val="00D03E86"/>
    <w:rsid w:val="00D05A86"/>
    <w:rsid w:val="00D0737C"/>
    <w:rsid w:val="00D153C6"/>
    <w:rsid w:val="00D24D04"/>
    <w:rsid w:val="00D254F5"/>
    <w:rsid w:val="00D2609F"/>
    <w:rsid w:val="00D30220"/>
    <w:rsid w:val="00D31143"/>
    <w:rsid w:val="00D32D1B"/>
    <w:rsid w:val="00D375E0"/>
    <w:rsid w:val="00D418BB"/>
    <w:rsid w:val="00D4343F"/>
    <w:rsid w:val="00D43DB4"/>
    <w:rsid w:val="00D45540"/>
    <w:rsid w:val="00D46649"/>
    <w:rsid w:val="00D50170"/>
    <w:rsid w:val="00D51A81"/>
    <w:rsid w:val="00D612B2"/>
    <w:rsid w:val="00D643B8"/>
    <w:rsid w:val="00D676EA"/>
    <w:rsid w:val="00D679CD"/>
    <w:rsid w:val="00D67D74"/>
    <w:rsid w:val="00D74075"/>
    <w:rsid w:val="00D8161C"/>
    <w:rsid w:val="00D823D0"/>
    <w:rsid w:val="00D837AE"/>
    <w:rsid w:val="00D8431C"/>
    <w:rsid w:val="00D91794"/>
    <w:rsid w:val="00D91976"/>
    <w:rsid w:val="00DA6DDD"/>
    <w:rsid w:val="00DA738D"/>
    <w:rsid w:val="00DB2EE7"/>
    <w:rsid w:val="00DB7EA3"/>
    <w:rsid w:val="00DC0573"/>
    <w:rsid w:val="00DC4E3D"/>
    <w:rsid w:val="00DC5DF2"/>
    <w:rsid w:val="00DC5E1B"/>
    <w:rsid w:val="00DC7DFE"/>
    <w:rsid w:val="00DC7E59"/>
    <w:rsid w:val="00DD0EC3"/>
    <w:rsid w:val="00DD1258"/>
    <w:rsid w:val="00DD575F"/>
    <w:rsid w:val="00DD7119"/>
    <w:rsid w:val="00DE004B"/>
    <w:rsid w:val="00DE0C59"/>
    <w:rsid w:val="00DE1987"/>
    <w:rsid w:val="00DE3CE0"/>
    <w:rsid w:val="00DF3638"/>
    <w:rsid w:val="00DF4254"/>
    <w:rsid w:val="00DF5306"/>
    <w:rsid w:val="00E0012A"/>
    <w:rsid w:val="00E012B4"/>
    <w:rsid w:val="00E02934"/>
    <w:rsid w:val="00E051BA"/>
    <w:rsid w:val="00E13E05"/>
    <w:rsid w:val="00E14FE5"/>
    <w:rsid w:val="00E217B1"/>
    <w:rsid w:val="00E34203"/>
    <w:rsid w:val="00E349CA"/>
    <w:rsid w:val="00E35635"/>
    <w:rsid w:val="00E36F94"/>
    <w:rsid w:val="00E41AE6"/>
    <w:rsid w:val="00E44EA1"/>
    <w:rsid w:val="00E46D53"/>
    <w:rsid w:val="00E51642"/>
    <w:rsid w:val="00E5356B"/>
    <w:rsid w:val="00E54B5D"/>
    <w:rsid w:val="00E54D66"/>
    <w:rsid w:val="00E5519B"/>
    <w:rsid w:val="00E56242"/>
    <w:rsid w:val="00E5645B"/>
    <w:rsid w:val="00E64834"/>
    <w:rsid w:val="00E65E00"/>
    <w:rsid w:val="00E67A2D"/>
    <w:rsid w:val="00E734AA"/>
    <w:rsid w:val="00E769B5"/>
    <w:rsid w:val="00E8475D"/>
    <w:rsid w:val="00E9169C"/>
    <w:rsid w:val="00E9248A"/>
    <w:rsid w:val="00EA028B"/>
    <w:rsid w:val="00EA0E07"/>
    <w:rsid w:val="00EA4F6E"/>
    <w:rsid w:val="00EA5A5C"/>
    <w:rsid w:val="00EB0597"/>
    <w:rsid w:val="00EB2D41"/>
    <w:rsid w:val="00EB74ED"/>
    <w:rsid w:val="00EC3D45"/>
    <w:rsid w:val="00EC798B"/>
    <w:rsid w:val="00EC7CCC"/>
    <w:rsid w:val="00ED4A54"/>
    <w:rsid w:val="00ED526F"/>
    <w:rsid w:val="00ED5B74"/>
    <w:rsid w:val="00ED61F5"/>
    <w:rsid w:val="00EE12A2"/>
    <w:rsid w:val="00EE29B1"/>
    <w:rsid w:val="00EE3043"/>
    <w:rsid w:val="00EE3E32"/>
    <w:rsid w:val="00EE3E7A"/>
    <w:rsid w:val="00EE5F8A"/>
    <w:rsid w:val="00EF213B"/>
    <w:rsid w:val="00EF3310"/>
    <w:rsid w:val="00EF585F"/>
    <w:rsid w:val="00EF58D3"/>
    <w:rsid w:val="00EF6D28"/>
    <w:rsid w:val="00F01537"/>
    <w:rsid w:val="00F0368C"/>
    <w:rsid w:val="00F04EEB"/>
    <w:rsid w:val="00F11EF1"/>
    <w:rsid w:val="00F1452B"/>
    <w:rsid w:val="00F1641F"/>
    <w:rsid w:val="00F16B88"/>
    <w:rsid w:val="00F33832"/>
    <w:rsid w:val="00F33DA6"/>
    <w:rsid w:val="00F34AA7"/>
    <w:rsid w:val="00F372D6"/>
    <w:rsid w:val="00F37EC1"/>
    <w:rsid w:val="00F402CE"/>
    <w:rsid w:val="00F43D50"/>
    <w:rsid w:val="00F452B9"/>
    <w:rsid w:val="00F50B2D"/>
    <w:rsid w:val="00F53432"/>
    <w:rsid w:val="00F60029"/>
    <w:rsid w:val="00F70304"/>
    <w:rsid w:val="00F72E48"/>
    <w:rsid w:val="00F75B45"/>
    <w:rsid w:val="00F7665E"/>
    <w:rsid w:val="00F82C7D"/>
    <w:rsid w:val="00F82C8D"/>
    <w:rsid w:val="00F83EB1"/>
    <w:rsid w:val="00F844DD"/>
    <w:rsid w:val="00F95145"/>
    <w:rsid w:val="00F95CF2"/>
    <w:rsid w:val="00FA3BE3"/>
    <w:rsid w:val="00FA5706"/>
    <w:rsid w:val="00FA5A1B"/>
    <w:rsid w:val="00FA687D"/>
    <w:rsid w:val="00FA7FD8"/>
    <w:rsid w:val="00FB0E4A"/>
    <w:rsid w:val="00FB1111"/>
    <w:rsid w:val="00FB5933"/>
    <w:rsid w:val="00FB6A67"/>
    <w:rsid w:val="00FC0969"/>
    <w:rsid w:val="00FC532F"/>
    <w:rsid w:val="00FD0BD1"/>
    <w:rsid w:val="00FD2676"/>
    <w:rsid w:val="00FD2D2F"/>
    <w:rsid w:val="00FD2FE6"/>
    <w:rsid w:val="00FD474E"/>
    <w:rsid w:val="00FE04B3"/>
    <w:rsid w:val="00FE2742"/>
    <w:rsid w:val="00FE35B6"/>
    <w:rsid w:val="00FE3899"/>
    <w:rsid w:val="00FE50FD"/>
    <w:rsid w:val="00FF4D87"/>
    <w:rsid w:val="00FF79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able Grid" w:uiPriority="5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B40D9"/>
    <w:pPr>
      <w:ind w:left="851"/>
      <w:jc w:val="both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link w:val="Ttulo1Char"/>
    <w:qFormat/>
    <w:rsid w:val="003643CD"/>
    <w:pPr>
      <w:keepNext/>
      <w:numPr>
        <w:numId w:val="2"/>
      </w:numPr>
      <w:shd w:val="clear" w:color="auto" w:fill="C0C0C0"/>
      <w:spacing w:before="240" w:after="60"/>
      <w:outlineLvl w:val="0"/>
    </w:pPr>
    <w:rPr>
      <w:b/>
      <w:kern w:val="28"/>
      <w:sz w:val="28"/>
      <w:lang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3643CD"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  <w:lang/>
    </w:rPr>
  </w:style>
  <w:style w:type="paragraph" w:styleId="Ttulo3">
    <w:name w:val="heading 3"/>
    <w:basedOn w:val="Normal"/>
    <w:next w:val="Normal"/>
    <w:qFormat/>
    <w:rsid w:val="003643CD"/>
    <w:pPr>
      <w:keepNext/>
      <w:numPr>
        <w:ilvl w:val="2"/>
        <w:numId w:val="2"/>
      </w:numPr>
      <w:spacing w:before="240" w:after="60"/>
      <w:outlineLvl w:val="2"/>
    </w:pPr>
  </w:style>
  <w:style w:type="paragraph" w:styleId="Ttulo4">
    <w:name w:val="heading 4"/>
    <w:basedOn w:val="Normal"/>
    <w:next w:val="Normal"/>
    <w:qFormat/>
    <w:rsid w:val="003643CD"/>
    <w:pPr>
      <w:keepNext/>
      <w:numPr>
        <w:ilvl w:val="3"/>
        <w:numId w:val="2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qFormat/>
    <w:rsid w:val="003643CD"/>
    <w:pPr>
      <w:keepNext/>
      <w:numPr>
        <w:ilvl w:val="4"/>
        <w:numId w:val="2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3643CD"/>
    <w:pPr>
      <w:keepNext/>
      <w:widowControl w:val="0"/>
      <w:numPr>
        <w:ilvl w:val="5"/>
        <w:numId w:val="2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qFormat/>
    <w:rsid w:val="003643CD"/>
    <w:pPr>
      <w:keepNext/>
      <w:numPr>
        <w:ilvl w:val="6"/>
        <w:numId w:val="2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rsid w:val="003643CD"/>
    <w:pPr>
      <w:keepNext/>
      <w:numPr>
        <w:ilvl w:val="7"/>
        <w:numId w:val="2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qFormat/>
    <w:rsid w:val="003643CD"/>
    <w:pPr>
      <w:keepNext/>
      <w:numPr>
        <w:ilvl w:val="8"/>
        <w:numId w:val="2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3643CD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  <w:lang/>
    </w:rPr>
  </w:style>
  <w:style w:type="paragraph" w:styleId="Cabealho">
    <w:name w:val="header"/>
    <w:basedOn w:val="Normal"/>
    <w:link w:val="CabealhoChar"/>
    <w:rsid w:val="003643CD"/>
    <w:pPr>
      <w:tabs>
        <w:tab w:val="center" w:pos="4419"/>
        <w:tab w:val="right" w:pos="8838"/>
      </w:tabs>
    </w:pPr>
    <w:rPr>
      <w:sz w:val="24"/>
      <w:lang/>
    </w:rPr>
  </w:style>
  <w:style w:type="paragraph" w:customStyle="1" w:styleId="Listacommarcadores">
    <w:name w:val="Lista com marcadores"/>
    <w:basedOn w:val="Normal"/>
    <w:rsid w:val="003643CD"/>
    <w:pPr>
      <w:numPr>
        <w:numId w:val="1"/>
      </w:numPr>
      <w:ind w:left="1208" w:hanging="357"/>
    </w:pPr>
  </w:style>
  <w:style w:type="paragraph" w:customStyle="1" w:styleId="Tabela">
    <w:name w:val="Tabela"/>
    <w:basedOn w:val="Normal"/>
    <w:rsid w:val="003643CD"/>
    <w:pPr>
      <w:ind w:left="0"/>
    </w:pPr>
  </w:style>
  <w:style w:type="character" w:styleId="Nmerodepgina">
    <w:name w:val="page number"/>
    <w:basedOn w:val="Fontepargpadro"/>
    <w:rsid w:val="003643CD"/>
  </w:style>
  <w:style w:type="character" w:styleId="Hyperlink">
    <w:name w:val="Hyperlink"/>
    <w:rsid w:val="003643CD"/>
    <w:rPr>
      <w:color w:val="0000FF"/>
      <w:u w:val="single"/>
    </w:rPr>
  </w:style>
  <w:style w:type="character" w:styleId="HiperlinkVisitado">
    <w:name w:val="FollowedHyperlink"/>
    <w:rsid w:val="003643CD"/>
    <w:rPr>
      <w:color w:val="800080"/>
      <w:u w:val="single"/>
    </w:rPr>
  </w:style>
  <w:style w:type="paragraph" w:styleId="Recuodecorpodetexto">
    <w:name w:val="Body Text Indent"/>
    <w:basedOn w:val="Normal"/>
    <w:rsid w:val="003643CD"/>
  </w:style>
  <w:style w:type="table" w:styleId="Tabelacomgrade">
    <w:name w:val="Table Grid"/>
    <w:basedOn w:val="Tabelanormal"/>
    <w:uiPriority w:val="59"/>
    <w:rsid w:val="00FD2676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FD267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xtodebalo">
    <w:name w:val="Balloon Text"/>
    <w:basedOn w:val="Normal"/>
    <w:link w:val="TextodebaloChar"/>
    <w:rsid w:val="00FB1111"/>
    <w:rPr>
      <w:rFonts w:ascii="Tahoma" w:hAnsi="Tahoma"/>
      <w:sz w:val="16"/>
      <w:szCs w:val="16"/>
      <w:lang/>
    </w:rPr>
  </w:style>
  <w:style w:type="character" w:customStyle="1" w:styleId="TextodebaloChar">
    <w:name w:val="Texto de balão Char"/>
    <w:link w:val="Textodebalo"/>
    <w:rsid w:val="00FB1111"/>
    <w:rPr>
      <w:rFonts w:ascii="Tahoma" w:hAnsi="Tahoma" w:cs="Tahoma"/>
      <w:sz w:val="16"/>
      <w:szCs w:val="16"/>
      <w:lang w:eastAsia="en-US"/>
    </w:rPr>
  </w:style>
  <w:style w:type="paragraph" w:customStyle="1" w:styleId="TableText">
    <w:name w:val="Table Text"/>
    <w:basedOn w:val="Normal"/>
    <w:rsid w:val="00C12885"/>
    <w:pPr>
      <w:ind w:left="0"/>
    </w:pPr>
    <w:rPr>
      <w:rFonts w:ascii="Times New Roman" w:hAnsi="Times New Roman"/>
      <w:lang w:val="en-US"/>
    </w:rPr>
  </w:style>
  <w:style w:type="paragraph" w:styleId="Corpodetexto">
    <w:name w:val="Body Text"/>
    <w:basedOn w:val="Normal"/>
    <w:link w:val="CorpodetextoChar"/>
    <w:rsid w:val="00C12885"/>
    <w:pPr>
      <w:spacing w:after="120"/>
    </w:pPr>
    <w:rPr>
      <w:sz w:val="24"/>
      <w:lang/>
    </w:rPr>
  </w:style>
  <w:style w:type="character" w:customStyle="1" w:styleId="CorpodetextoChar">
    <w:name w:val="Corpo de texto Char"/>
    <w:link w:val="Corpodetexto"/>
    <w:rsid w:val="00C12885"/>
    <w:rPr>
      <w:rFonts w:ascii="Arial" w:hAnsi="Arial"/>
      <w:sz w:val="24"/>
      <w:lang w:eastAsia="en-US"/>
    </w:rPr>
  </w:style>
  <w:style w:type="paragraph" w:styleId="Recuodecorpodetexto3">
    <w:name w:val="Body Text Indent 3"/>
    <w:basedOn w:val="Normal"/>
    <w:link w:val="Recuodecorpodetexto3Char"/>
    <w:rsid w:val="00C12885"/>
    <w:pPr>
      <w:spacing w:after="120"/>
      <w:ind w:left="283"/>
    </w:pPr>
    <w:rPr>
      <w:sz w:val="16"/>
      <w:szCs w:val="16"/>
      <w:lang/>
    </w:rPr>
  </w:style>
  <w:style w:type="character" w:customStyle="1" w:styleId="Recuodecorpodetexto3Char">
    <w:name w:val="Recuo de corpo de texto 3 Char"/>
    <w:link w:val="Recuodecorpodetexto3"/>
    <w:rsid w:val="00C12885"/>
    <w:rPr>
      <w:rFonts w:ascii="Arial" w:hAnsi="Arial"/>
      <w:sz w:val="16"/>
      <w:szCs w:val="16"/>
      <w:lang w:eastAsia="en-US"/>
    </w:rPr>
  </w:style>
  <w:style w:type="paragraph" w:customStyle="1" w:styleId="CTMISNvel1">
    <w:name w:val="CTM/IS Nível 1"/>
    <w:next w:val="Normal"/>
    <w:autoRedefine/>
    <w:rsid w:val="00C12885"/>
    <w:pPr>
      <w:keepNext/>
      <w:numPr>
        <w:numId w:val="3"/>
      </w:numPr>
      <w:tabs>
        <w:tab w:val="clear" w:pos="720"/>
      </w:tabs>
      <w:spacing w:before="240"/>
      <w:ind w:left="360"/>
    </w:pPr>
    <w:rPr>
      <w:rFonts w:ascii="Arial" w:hAnsi="Arial" w:cs="Arial"/>
      <w:b/>
      <w:iCs/>
      <w:caps/>
      <w:sz w:val="18"/>
    </w:rPr>
  </w:style>
  <w:style w:type="paragraph" w:customStyle="1" w:styleId="Instruo">
    <w:name w:val="Instrução"/>
    <w:basedOn w:val="Normal"/>
    <w:next w:val="Normal"/>
    <w:rsid w:val="00C12885"/>
    <w:pPr>
      <w:ind w:left="0"/>
    </w:pPr>
    <w:rPr>
      <w:rFonts w:cs="Arial"/>
      <w:i/>
      <w:color w:val="0000FF"/>
      <w:lang w:eastAsia="pt-BR"/>
    </w:rPr>
  </w:style>
  <w:style w:type="paragraph" w:customStyle="1" w:styleId="STJNvel1">
    <w:name w:val="STJ Nível 1"/>
    <w:basedOn w:val="Ttulo1"/>
    <w:rsid w:val="00C12885"/>
    <w:pPr>
      <w:numPr>
        <w:numId w:val="4"/>
      </w:numPr>
      <w:shd w:val="clear" w:color="auto" w:fill="auto"/>
      <w:spacing w:before="0" w:after="240"/>
    </w:pPr>
    <w:rPr>
      <w:rFonts w:cs="Arial"/>
      <w:bCs/>
      <w:smallCaps/>
      <w:color w:val="000000"/>
      <w:kern w:val="0"/>
      <w:sz w:val="26"/>
      <w:lang w:eastAsia="pt-BR"/>
    </w:rPr>
  </w:style>
  <w:style w:type="paragraph" w:customStyle="1" w:styleId="STJNvel2">
    <w:name w:val="STJ Nível 2"/>
    <w:basedOn w:val="Ttulo2"/>
    <w:rsid w:val="00C12885"/>
    <w:pPr>
      <w:numPr>
        <w:numId w:val="4"/>
      </w:numPr>
      <w:spacing w:before="0" w:after="240"/>
    </w:pPr>
    <w:rPr>
      <w:rFonts w:cs="Arial"/>
      <w:bCs/>
      <w:i w:val="0"/>
      <w:color w:val="000000"/>
      <w:lang w:eastAsia="pt-BR"/>
    </w:rPr>
  </w:style>
  <w:style w:type="paragraph" w:customStyle="1" w:styleId="STJNvel3">
    <w:name w:val="STJ Nível 3"/>
    <w:basedOn w:val="Ttulo3"/>
    <w:rsid w:val="00C12885"/>
    <w:pPr>
      <w:numPr>
        <w:numId w:val="4"/>
      </w:numPr>
      <w:spacing w:before="0" w:after="120"/>
    </w:pPr>
    <w:rPr>
      <w:rFonts w:cs="Arial"/>
      <w:b/>
      <w:bCs/>
      <w:i/>
      <w:color w:val="000000"/>
      <w:sz w:val="22"/>
      <w:lang w:eastAsia="pt-BR"/>
    </w:rPr>
  </w:style>
  <w:style w:type="paragraph" w:customStyle="1" w:styleId="NumberedNormal1">
    <w:name w:val="Numbered Normal 1"/>
    <w:basedOn w:val="Normal"/>
    <w:uiPriority w:val="99"/>
    <w:rsid w:val="00C12885"/>
    <w:pPr>
      <w:tabs>
        <w:tab w:val="num" w:pos="576"/>
      </w:tabs>
      <w:spacing w:after="120" w:line="360" w:lineRule="auto"/>
      <w:ind w:left="576" w:hanging="576"/>
    </w:pPr>
    <w:rPr>
      <w:rFonts w:cs="Arial"/>
      <w:b/>
      <w:bCs/>
      <w:szCs w:val="24"/>
    </w:rPr>
  </w:style>
  <w:style w:type="character" w:customStyle="1" w:styleId="CabealhoChar">
    <w:name w:val="Cabeçalho Char"/>
    <w:link w:val="Cabealho"/>
    <w:rsid w:val="00A24732"/>
    <w:rPr>
      <w:rFonts w:ascii="Arial" w:hAnsi="Arial"/>
      <w:sz w:val="24"/>
      <w:lang w:eastAsia="en-US"/>
    </w:rPr>
  </w:style>
  <w:style w:type="paragraph" w:customStyle="1" w:styleId="texto">
    <w:name w:val="texto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both"/>
    </w:pPr>
    <w:rPr>
      <w:rFonts w:ascii="Helvetica" w:hAnsi="Helvetica"/>
      <w:sz w:val="40"/>
    </w:rPr>
  </w:style>
  <w:style w:type="paragraph" w:customStyle="1" w:styleId="subtit">
    <w:name w:val="subtit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center"/>
    </w:pPr>
    <w:rPr>
      <w:rFonts w:ascii="Bookman" w:hAnsi="Bookman"/>
      <w:b/>
      <w:caps/>
      <w:sz w:val="48"/>
    </w:rPr>
  </w:style>
  <w:style w:type="character" w:customStyle="1" w:styleId="RodapChar">
    <w:name w:val="Rodapé Char"/>
    <w:link w:val="Rodap"/>
    <w:uiPriority w:val="99"/>
    <w:rsid w:val="00257B71"/>
    <w:rPr>
      <w:rFonts w:ascii="Arial" w:hAnsi="Arial"/>
      <w:sz w:val="16"/>
      <w:lang w:val="pt-BR"/>
    </w:rPr>
  </w:style>
  <w:style w:type="character" w:customStyle="1" w:styleId="Ttulo1Char">
    <w:name w:val="Título 1 Char"/>
    <w:link w:val="Ttulo1"/>
    <w:rsid w:val="00620844"/>
    <w:rPr>
      <w:rFonts w:ascii="Arial" w:hAnsi="Arial"/>
      <w:b/>
      <w:kern w:val="28"/>
      <w:sz w:val="28"/>
      <w:shd w:val="clear" w:color="auto" w:fill="C0C0C0"/>
      <w:lang w:eastAsia="en-US"/>
    </w:rPr>
  </w:style>
  <w:style w:type="paragraph" w:customStyle="1" w:styleId="NormalTabela">
    <w:name w:val="Normal Tabela"/>
    <w:basedOn w:val="Normal"/>
    <w:rsid w:val="00264102"/>
    <w:pPr>
      <w:suppressAutoHyphens/>
      <w:ind w:left="0"/>
    </w:pPr>
    <w:rPr>
      <w:sz w:val="18"/>
      <w:lang w:eastAsia="ar-SA"/>
    </w:rPr>
  </w:style>
  <w:style w:type="paragraph" w:customStyle="1" w:styleId="Contedodatabela">
    <w:name w:val="Conteúdo da tabela"/>
    <w:basedOn w:val="Corpodetexto"/>
    <w:rsid w:val="00174713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Cs w:val="24"/>
    </w:rPr>
  </w:style>
  <w:style w:type="character" w:customStyle="1" w:styleId="Ttulo2Char">
    <w:name w:val="Título 2 Char"/>
    <w:aliases w:val="Chapter Number/Appendix Letter Char,chn Char,H2 Char"/>
    <w:link w:val="Ttulo2"/>
    <w:rsid w:val="00D676EA"/>
    <w:rPr>
      <w:rFonts w:ascii="Arial" w:hAnsi="Arial"/>
      <w:b/>
      <w:i/>
      <w:sz w:val="24"/>
      <w:lang w:eastAsia="en-US"/>
    </w:rPr>
  </w:style>
  <w:style w:type="character" w:styleId="Refdecomentrio">
    <w:name w:val="annotation reference"/>
    <w:rsid w:val="000F55B7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0F55B7"/>
  </w:style>
  <w:style w:type="character" w:customStyle="1" w:styleId="TextodecomentrioChar">
    <w:name w:val="Texto de comentário Char"/>
    <w:link w:val="Textodecomentrio"/>
    <w:rsid w:val="000F55B7"/>
    <w:rPr>
      <w:rFonts w:ascii="Arial" w:hAnsi="Arial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0F55B7"/>
    <w:rPr>
      <w:b/>
      <w:bCs/>
    </w:rPr>
  </w:style>
  <w:style w:type="character" w:customStyle="1" w:styleId="AssuntodocomentrioChar">
    <w:name w:val="Assunto do comentário Char"/>
    <w:link w:val="Assuntodocomentrio"/>
    <w:rsid w:val="000F55B7"/>
    <w:rPr>
      <w:rFonts w:ascii="Arial" w:hAnsi="Arial"/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able Grid" w:uiPriority="5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B40D9"/>
    <w:pPr>
      <w:ind w:left="851"/>
      <w:jc w:val="both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link w:val="Ttulo1Char"/>
    <w:qFormat/>
    <w:rsid w:val="003643CD"/>
    <w:pPr>
      <w:keepNext/>
      <w:numPr>
        <w:numId w:val="2"/>
      </w:numPr>
      <w:shd w:val="clear" w:color="auto" w:fill="C0C0C0"/>
      <w:spacing w:before="240" w:after="60"/>
      <w:outlineLvl w:val="0"/>
    </w:pPr>
    <w:rPr>
      <w:b/>
      <w:kern w:val="28"/>
      <w:sz w:val="28"/>
      <w:lang w:val="x-none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3643CD"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  <w:lang w:val="x-none"/>
    </w:rPr>
  </w:style>
  <w:style w:type="paragraph" w:styleId="Ttulo3">
    <w:name w:val="heading 3"/>
    <w:basedOn w:val="Normal"/>
    <w:next w:val="Normal"/>
    <w:qFormat/>
    <w:rsid w:val="003643CD"/>
    <w:pPr>
      <w:keepNext/>
      <w:numPr>
        <w:ilvl w:val="2"/>
        <w:numId w:val="2"/>
      </w:numPr>
      <w:spacing w:before="240" w:after="60"/>
      <w:outlineLvl w:val="2"/>
    </w:pPr>
  </w:style>
  <w:style w:type="paragraph" w:styleId="Ttulo4">
    <w:name w:val="heading 4"/>
    <w:basedOn w:val="Normal"/>
    <w:next w:val="Normal"/>
    <w:qFormat/>
    <w:rsid w:val="003643CD"/>
    <w:pPr>
      <w:keepNext/>
      <w:numPr>
        <w:ilvl w:val="3"/>
        <w:numId w:val="2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qFormat/>
    <w:rsid w:val="003643CD"/>
    <w:pPr>
      <w:keepNext/>
      <w:numPr>
        <w:ilvl w:val="4"/>
        <w:numId w:val="2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3643CD"/>
    <w:pPr>
      <w:keepNext/>
      <w:widowControl w:val="0"/>
      <w:numPr>
        <w:ilvl w:val="5"/>
        <w:numId w:val="2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qFormat/>
    <w:rsid w:val="003643CD"/>
    <w:pPr>
      <w:keepNext/>
      <w:numPr>
        <w:ilvl w:val="6"/>
        <w:numId w:val="2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rsid w:val="003643CD"/>
    <w:pPr>
      <w:keepNext/>
      <w:numPr>
        <w:ilvl w:val="7"/>
        <w:numId w:val="2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qFormat/>
    <w:rsid w:val="003643CD"/>
    <w:pPr>
      <w:keepNext/>
      <w:numPr>
        <w:ilvl w:val="8"/>
        <w:numId w:val="2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3643CD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  <w:lang w:eastAsia="x-none"/>
    </w:rPr>
  </w:style>
  <w:style w:type="paragraph" w:styleId="Cabealho">
    <w:name w:val="header"/>
    <w:basedOn w:val="Normal"/>
    <w:link w:val="CabealhoChar"/>
    <w:rsid w:val="003643CD"/>
    <w:pPr>
      <w:tabs>
        <w:tab w:val="center" w:pos="4419"/>
        <w:tab w:val="right" w:pos="8838"/>
      </w:tabs>
    </w:pPr>
    <w:rPr>
      <w:sz w:val="24"/>
      <w:lang w:val="x-none"/>
    </w:rPr>
  </w:style>
  <w:style w:type="paragraph" w:customStyle="1" w:styleId="Listacommarcadores">
    <w:name w:val="Lista com marcadores"/>
    <w:basedOn w:val="Normal"/>
    <w:rsid w:val="003643CD"/>
    <w:pPr>
      <w:numPr>
        <w:numId w:val="1"/>
      </w:numPr>
      <w:ind w:left="1208" w:hanging="357"/>
    </w:pPr>
  </w:style>
  <w:style w:type="paragraph" w:customStyle="1" w:styleId="Tabela">
    <w:name w:val="Tabela"/>
    <w:basedOn w:val="Normal"/>
    <w:rsid w:val="003643CD"/>
    <w:pPr>
      <w:ind w:left="0"/>
    </w:pPr>
  </w:style>
  <w:style w:type="character" w:styleId="Nmerodepgina">
    <w:name w:val="page number"/>
    <w:basedOn w:val="Fontepargpadro"/>
    <w:rsid w:val="003643CD"/>
  </w:style>
  <w:style w:type="character" w:styleId="Hyperlink">
    <w:name w:val="Hyperlink"/>
    <w:rsid w:val="003643CD"/>
    <w:rPr>
      <w:color w:val="0000FF"/>
      <w:u w:val="single"/>
    </w:rPr>
  </w:style>
  <w:style w:type="character" w:styleId="HiperlinkVisitado">
    <w:name w:val="FollowedHyperlink"/>
    <w:rsid w:val="003643CD"/>
    <w:rPr>
      <w:color w:val="800080"/>
      <w:u w:val="single"/>
    </w:rPr>
  </w:style>
  <w:style w:type="paragraph" w:styleId="Recuodecorpodetexto">
    <w:name w:val="Body Text Indent"/>
    <w:basedOn w:val="Normal"/>
    <w:rsid w:val="003643CD"/>
  </w:style>
  <w:style w:type="table" w:styleId="Tabelacomgrade">
    <w:name w:val="Table Grid"/>
    <w:basedOn w:val="Tabelanormal"/>
    <w:uiPriority w:val="59"/>
    <w:rsid w:val="00FD2676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FD267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xtodebalo">
    <w:name w:val="Balloon Text"/>
    <w:basedOn w:val="Normal"/>
    <w:link w:val="TextodebaloChar"/>
    <w:rsid w:val="00FB1111"/>
    <w:rPr>
      <w:rFonts w:ascii="Tahoma" w:hAnsi="Tahoma"/>
      <w:sz w:val="16"/>
      <w:szCs w:val="16"/>
      <w:lang w:val="x-none"/>
    </w:rPr>
  </w:style>
  <w:style w:type="character" w:customStyle="1" w:styleId="TextodebaloChar">
    <w:name w:val="Texto de balão Char"/>
    <w:link w:val="Textodebalo"/>
    <w:rsid w:val="00FB1111"/>
    <w:rPr>
      <w:rFonts w:ascii="Tahoma" w:hAnsi="Tahoma" w:cs="Tahoma"/>
      <w:sz w:val="16"/>
      <w:szCs w:val="16"/>
      <w:lang w:eastAsia="en-US"/>
    </w:rPr>
  </w:style>
  <w:style w:type="paragraph" w:customStyle="1" w:styleId="TableText">
    <w:name w:val="Table Text"/>
    <w:basedOn w:val="Normal"/>
    <w:rsid w:val="00C12885"/>
    <w:pPr>
      <w:ind w:left="0"/>
    </w:pPr>
    <w:rPr>
      <w:rFonts w:ascii="Times New Roman" w:hAnsi="Times New Roman"/>
      <w:lang w:val="en-US"/>
    </w:rPr>
  </w:style>
  <w:style w:type="paragraph" w:styleId="Corpodetexto">
    <w:name w:val="Body Text"/>
    <w:basedOn w:val="Normal"/>
    <w:link w:val="CorpodetextoChar"/>
    <w:rsid w:val="00C12885"/>
    <w:pPr>
      <w:spacing w:after="120"/>
    </w:pPr>
    <w:rPr>
      <w:sz w:val="24"/>
      <w:lang w:val="x-none"/>
    </w:rPr>
  </w:style>
  <w:style w:type="character" w:customStyle="1" w:styleId="CorpodetextoChar">
    <w:name w:val="Corpo de texto Char"/>
    <w:link w:val="Corpodetexto"/>
    <w:rsid w:val="00C12885"/>
    <w:rPr>
      <w:rFonts w:ascii="Arial" w:hAnsi="Arial"/>
      <w:sz w:val="24"/>
      <w:lang w:eastAsia="en-US"/>
    </w:rPr>
  </w:style>
  <w:style w:type="paragraph" w:styleId="Recuodecorpodetexto3">
    <w:name w:val="Body Text Indent 3"/>
    <w:basedOn w:val="Normal"/>
    <w:link w:val="Recuodecorpodetexto3Char"/>
    <w:rsid w:val="00C12885"/>
    <w:pPr>
      <w:spacing w:after="120"/>
      <w:ind w:left="283"/>
    </w:pPr>
    <w:rPr>
      <w:sz w:val="16"/>
      <w:szCs w:val="16"/>
      <w:lang w:val="x-none"/>
    </w:rPr>
  </w:style>
  <w:style w:type="character" w:customStyle="1" w:styleId="Recuodecorpodetexto3Char">
    <w:name w:val="Recuo de corpo de texto 3 Char"/>
    <w:link w:val="Recuodecorpodetexto3"/>
    <w:rsid w:val="00C12885"/>
    <w:rPr>
      <w:rFonts w:ascii="Arial" w:hAnsi="Arial"/>
      <w:sz w:val="16"/>
      <w:szCs w:val="16"/>
      <w:lang w:eastAsia="en-US"/>
    </w:rPr>
  </w:style>
  <w:style w:type="paragraph" w:customStyle="1" w:styleId="CTMISNvel1">
    <w:name w:val="CTM/IS Nível 1"/>
    <w:next w:val="Normal"/>
    <w:autoRedefine/>
    <w:rsid w:val="00C12885"/>
    <w:pPr>
      <w:keepNext/>
      <w:numPr>
        <w:numId w:val="3"/>
      </w:numPr>
      <w:tabs>
        <w:tab w:val="clear" w:pos="720"/>
      </w:tabs>
      <w:spacing w:before="240"/>
      <w:ind w:left="360"/>
    </w:pPr>
    <w:rPr>
      <w:rFonts w:ascii="Arial" w:hAnsi="Arial" w:cs="Arial"/>
      <w:b/>
      <w:iCs/>
      <w:caps/>
      <w:sz w:val="18"/>
    </w:rPr>
  </w:style>
  <w:style w:type="paragraph" w:customStyle="1" w:styleId="Instruo">
    <w:name w:val="Instrução"/>
    <w:basedOn w:val="Normal"/>
    <w:next w:val="Normal"/>
    <w:rsid w:val="00C12885"/>
    <w:pPr>
      <w:ind w:left="0"/>
    </w:pPr>
    <w:rPr>
      <w:rFonts w:cs="Arial"/>
      <w:i/>
      <w:color w:val="0000FF"/>
      <w:lang w:eastAsia="pt-BR"/>
    </w:rPr>
  </w:style>
  <w:style w:type="paragraph" w:customStyle="1" w:styleId="STJNvel1">
    <w:name w:val="STJ Nível 1"/>
    <w:basedOn w:val="Ttulo1"/>
    <w:rsid w:val="00C12885"/>
    <w:pPr>
      <w:numPr>
        <w:numId w:val="4"/>
      </w:numPr>
      <w:shd w:val="clear" w:color="auto" w:fill="auto"/>
      <w:spacing w:before="0" w:after="240"/>
    </w:pPr>
    <w:rPr>
      <w:rFonts w:cs="Arial"/>
      <w:bCs/>
      <w:smallCaps/>
      <w:color w:val="000000"/>
      <w:kern w:val="0"/>
      <w:sz w:val="26"/>
      <w:lang w:eastAsia="pt-BR"/>
    </w:rPr>
  </w:style>
  <w:style w:type="paragraph" w:customStyle="1" w:styleId="STJNvel2">
    <w:name w:val="STJ Nível 2"/>
    <w:basedOn w:val="Ttulo2"/>
    <w:rsid w:val="00C12885"/>
    <w:pPr>
      <w:numPr>
        <w:numId w:val="4"/>
      </w:numPr>
      <w:spacing w:before="0" w:after="240"/>
    </w:pPr>
    <w:rPr>
      <w:rFonts w:cs="Arial"/>
      <w:bCs/>
      <w:i w:val="0"/>
      <w:color w:val="000000"/>
      <w:lang w:eastAsia="pt-BR"/>
    </w:rPr>
  </w:style>
  <w:style w:type="paragraph" w:customStyle="1" w:styleId="STJNvel3">
    <w:name w:val="STJ Nível 3"/>
    <w:basedOn w:val="Ttulo3"/>
    <w:rsid w:val="00C12885"/>
    <w:pPr>
      <w:numPr>
        <w:numId w:val="4"/>
      </w:numPr>
      <w:spacing w:before="0" w:after="120"/>
    </w:pPr>
    <w:rPr>
      <w:rFonts w:cs="Arial"/>
      <w:b/>
      <w:bCs/>
      <w:i/>
      <w:color w:val="000000"/>
      <w:sz w:val="22"/>
      <w:lang w:eastAsia="pt-BR"/>
    </w:rPr>
  </w:style>
  <w:style w:type="paragraph" w:customStyle="1" w:styleId="NumberedNormal1">
    <w:name w:val="Numbered Normal 1"/>
    <w:basedOn w:val="Normal"/>
    <w:uiPriority w:val="99"/>
    <w:rsid w:val="00C12885"/>
    <w:pPr>
      <w:tabs>
        <w:tab w:val="num" w:pos="576"/>
      </w:tabs>
      <w:spacing w:after="120" w:line="360" w:lineRule="auto"/>
      <w:ind w:left="576" w:hanging="576"/>
    </w:pPr>
    <w:rPr>
      <w:rFonts w:cs="Arial"/>
      <w:b/>
      <w:bCs/>
      <w:szCs w:val="24"/>
    </w:rPr>
  </w:style>
  <w:style w:type="character" w:customStyle="1" w:styleId="CabealhoChar">
    <w:name w:val="Cabeçalho Char"/>
    <w:link w:val="Cabealho"/>
    <w:rsid w:val="00A24732"/>
    <w:rPr>
      <w:rFonts w:ascii="Arial" w:hAnsi="Arial"/>
      <w:sz w:val="24"/>
      <w:lang w:eastAsia="en-US"/>
    </w:rPr>
  </w:style>
  <w:style w:type="paragraph" w:customStyle="1" w:styleId="texto">
    <w:name w:val="texto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both"/>
    </w:pPr>
    <w:rPr>
      <w:rFonts w:ascii="Helvetica" w:hAnsi="Helvetica"/>
      <w:sz w:val="40"/>
    </w:rPr>
  </w:style>
  <w:style w:type="paragraph" w:customStyle="1" w:styleId="subtit">
    <w:name w:val="subtit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center"/>
    </w:pPr>
    <w:rPr>
      <w:rFonts w:ascii="Bookman" w:hAnsi="Bookman"/>
      <w:b/>
      <w:caps/>
      <w:sz w:val="48"/>
    </w:rPr>
  </w:style>
  <w:style w:type="character" w:customStyle="1" w:styleId="RodapChar">
    <w:name w:val="Rodapé Char"/>
    <w:link w:val="Rodap"/>
    <w:uiPriority w:val="99"/>
    <w:rsid w:val="00257B71"/>
    <w:rPr>
      <w:rFonts w:ascii="Arial" w:hAnsi="Arial"/>
      <w:sz w:val="16"/>
      <w:lang w:val="pt-BR"/>
    </w:rPr>
  </w:style>
  <w:style w:type="character" w:customStyle="1" w:styleId="Ttulo1Char">
    <w:name w:val="Título 1 Char"/>
    <w:link w:val="Ttulo1"/>
    <w:rsid w:val="00620844"/>
    <w:rPr>
      <w:rFonts w:ascii="Arial" w:hAnsi="Arial"/>
      <w:b/>
      <w:kern w:val="28"/>
      <w:sz w:val="28"/>
      <w:shd w:val="clear" w:color="auto" w:fill="C0C0C0"/>
      <w:lang w:val="x-none" w:eastAsia="en-US"/>
    </w:rPr>
  </w:style>
  <w:style w:type="paragraph" w:customStyle="1" w:styleId="NormalTabela">
    <w:name w:val="Normal Tabela"/>
    <w:basedOn w:val="Normal"/>
    <w:rsid w:val="00264102"/>
    <w:pPr>
      <w:suppressAutoHyphens/>
      <w:ind w:left="0"/>
    </w:pPr>
    <w:rPr>
      <w:sz w:val="18"/>
      <w:lang w:eastAsia="ar-SA"/>
    </w:rPr>
  </w:style>
  <w:style w:type="paragraph" w:customStyle="1" w:styleId="Contedodatabela">
    <w:name w:val="Conteúdo da tabela"/>
    <w:basedOn w:val="Corpodetexto"/>
    <w:rsid w:val="00174713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Cs w:val="24"/>
    </w:rPr>
  </w:style>
  <w:style w:type="character" w:customStyle="1" w:styleId="Ttulo2Char">
    <w:name w:val="Título 2 Char"/>
    <w:aliases w:val="Chapter Number/Appendix Letter Char,chn Char,H2 Char"/>
    <w:link w:val="Ttulo2"/>
    <w:rsid w:val="00D676EA"/>
    <w:rPr>
      <w:rFonts w:ascii="Arial" w:hAnsi="Arial"/>
      <w:b/>
      <w:i/>
      <w:sz w:val="24"/>
      <w:lang w:val="x-none" w:eastAsia="en-US"/>
    </w:rPr>
  </w:style>
  <w:style w:type="character" w:styleId="Refdecomentrio">
    <w:name w:val="annotation reference"/>
    <w:rsid w:val="000F55B7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0F55B7"/>
  </w:style>
  <w:style w:type="character" w:customStyle="1" w:styleId="TextodecomentrioChar">
    <w:name w:val="Texto de comentário Char"/>
    <w:link w:val="Textodecomentrio"/>
    <w:rsid w:val="000F55B7"/>
    <w:rPr>
      <w:rFonts w:ascii="Arial" w:hAnsi="Arial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0F55B7"/>
    <w:rPr>
      <w:b/>
      <w:bCs/>
    </w:rPr>
  </w:style>
  <w:style w:type="character" w:customStyle="1" w:styleId="AssuntodocomentrioChar">
    <w:name w:val="Assunto do comentário Char"/>
    <w:link w:val="Assuntodocomentrio"/>
    <w:rsid w:val="000F55B7"/>
    <w:rPr>
      <w:rFonts w:ascii="Arial" w:hAnsi="Arial"/>
      <w:b/>
      <w:bCs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3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1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5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2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8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frocha@stj.jus.br" TargetMode="External"/><Relationship Id="rId13" Type="http://schemas.openxmlformats.org/officeDocument/2006/relationships/hyperlink" Target="mailto:cintia.oliveira@rsinet.com.br" TargetMode="External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rodrigo.silva@rsinet.com.b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luciano.dantas@ctis.com.br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richard.moreno@ctis.com.b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rodrigu@stj.jus.br" TargetMode="External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79B97-897A-4E50-88AF-DCD880541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827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Superior Tribunal de Justiça - STJ</Company>
  <LinksUpToDate>false</LinksUpToDate>
  <CharactersWithSpaces>5285</CharactersWithSpaces>
  <SharedDoc>false</SharedDoc>
  <HLinks>
    <vt:vector size="42" baseType="variant">
      <vt:variant>
        <vt:i4>5832802</vt:i4>
      </vt:variant>
      <vt:variant>
        <vt:i4>18</vt:i4>
      </vt:variant>
      <vt:variant>
        <vt:i4>0</vt:i4>
      </vt:variant>
      <vt:variant>
        <vt:i4>5</vt:i4>
      </vt:variant>
      <vt:variant>
        <vt:lpwstr>mailto:cintia.oliveira@rsinet.com.br</vt:lpwstr>
      </vt:variant>
      <vt:variant>
        <vt:lpwstr/>
      </vt:variant>
      <vt:variant>
        <vt:i4>7274564</vt:i4>
      </vt:variant>
      <vt:variant>
        <vt:i4>15</vt:i4>
      </vt:variant>
      <vt:variant>
        <vt:i4>0</vt:i4>
      </vt:variant>
      <vt:variant>
        <vt:i4>5</vt:i4>
      </vt:variant>
      <vt:variant>
        <vt:lpwstr>mailto:rodrigo.silva@rsinet.com.br</vt:lpwstr>
      </vt:variant>
      <vt:variant>
        <vt:lpwstr/>
      </vt:variant>
      <vt:variant>
        <vt:i4>2293781</vt:i4>
      </vt:variant>
      <vt:variant>
        <vt:i4>12</vt:i4>
      </vt:variant>
      <vt:variant>
        <vt:i4>0</vt:i4>
      </vt:variant>
      <vt:variant>
        <vt:i4>5</vt:i4>
      </vt:variant>
      <vt:variant>
        <vt:lpwstr>mailto:Luciano.dantas@ctis.com.br</vt:lpwstr>
      </vt:variant>
      <vt:variant>
        <vt:lpwstr/>
      </vt:variant>
      <vt:variant>
        <vt:i4>2883607</vt:i4>
      </vt:variant>
      <vt:variant>
        <vt:i4>9</vt:i4>
      </vt:variant>
      <vt:variant>
        <vt:i4>0</vt:i4>
      </vt:variant>
      <vt:variant>
        <vt:i4>5</vt:i4>
      </vt:variant>
      <vt:variant>
        <vt:lpwstr>mailto:richard.moreno@ctis.com.br</vt:lpwstr>
      </vt:variant>
      <vt:variant>
        <vt:lpwstr/>
      </vt:variant>
      <vt:variant>
        <vt:i4>65651</vt:i4>
      </vt:variant>
      <vt:variant>
        <vt:i4>6</vt:i4>
      </vt:variant>
      <vt:variant>
        <vt:i4>0</vt:i4>
      </vt:variant>
      <vt:variant>
        <vt:i4>5</vt:i4>
      </vt:variant>
      <vt:variant>
        <vt:lpwstr>mailto:cmbraga@stj.jus.br</vt:lpwstr>
      </vt:variant>
      <vt:variant>
        <vt:lpwstr/>
      </vt:variant>
      <vt:variant>
        <vt:i4>4718626</vt:i4>
      </vt:variant>
      <vt:variant>
        <vt:i4>3</vt:i4>
      </vt:variant>
      <vt:variant>
        <vt:i4>0</vt:i4>
      </vt:variant>
      <vt:variant>
        <vt:i4>5</vt:i4>
      </vt:variant>
      <vt:variant>
        <vt:lpwstr>mailto:crodrigu@stj.jus.br</vt:lpwstr>
      </vt:variant>
      <vt:variant>
        <vt:lpwstr/>
      </vt:variant>
      <vt:variant>
        <vt:i4>1835114</vt:i4>
      </vt:variant>
      <vt:variant>
        <vt:i4>0</vt:i4>
      </vt:variant>
      <vt:variant>
        <vt:i4>0</vt:i4>
      </vt:variant>
      <vt:variant>
        <vt:i4>5</vt:i4>
      </vt:variant>
      <vt:variant>
        <vt:lpwstr>mailto:lfrocha@stj.jus.br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Lucas Ferreira, Cristiano Xavier</dc:creator>
  <cp:lastModifiedBy>arthur.monteiro</cp:lastModifiedBy>
  <cp:revision>8</cp:revision>
  <cp:lastPrinted>2014-02-26T13:45:00Z</cp:lastPrinted>
  <dcterms:created xsi:type="dcterms:W3CDTF">2014-01-16T13:45:00Z</dcterms:created>
  <dcterms:modified xsi:type="dcterms:W3CDTF">2014-02-26T13:45:00Z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">
    <vt:i4>1</vt:i4>
  </property>
</Properties>
</file>