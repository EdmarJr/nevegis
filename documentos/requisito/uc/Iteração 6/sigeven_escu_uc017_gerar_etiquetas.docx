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Pr="002D49D9" w:rsidRDefault="00177937">
      <w:pPr>
        <w:pStyle w:val="CTMISTabela"/>
        <w:rPr>
          <w:i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6C7B16">
        <w:rPr>
          <w:rFonts w:ascii="Arial (W1)" w:hAnsi="Arial (W1)"/>
          <w:lang w:val="pt-BR"/>
        </w:rPr>
        <w:t>Sistema Gerenciador de Eventos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664AC6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Gerar Etiquetas 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5A4F48">
        <w:rPr>
          <w:b/>
          <w:bCs/>
          <w:color w:val="auto"/>
          <w:sz w:val="36"/>
          <w:szCs w:val="36"/>
          <w:lang w:eastAsia="en-US"/>
        </w:rPr>
        <w:t>1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013378">
        <w:rPr>
          <w:b/>
          <w:bCs/>
          <w:color w:val="auto"/>
          <w:sz w:val="36"/>
          <w:szCs w:val="36"/>
          <w:lang w:eastAsia="en-US"/>
        </w:rPr>
        <w:t>0</w:t>
      </w:r>
      <w:r w:rsidR="005A4F48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 w:rsidTr="006C7B16">
        <w:trPr>
          <w:trHeight w:val="362"/>
          <w:jc w:val="center"/>
        </w:trPr>
        <w:tc>
          <w:tcPr>
            <w:tcW w:w="1639" w:type="dxa"/>
          </w:tcPr>
          <w:p w:rsidR="00074427" w:rsidRPr="00873131" w:rsidRDefault="00C226D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</w:t>
            </w:r>
            <w:r w:rsidR="00A1726F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074427" w:rsidRPr="00873131" w:rsidRDefault="00265C89" w:rsidP="006C7B1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1C765D">
              <w:rPr>
                <w:b w:val="0"/>
                <w:lang w:val="pt-BR"/>
              </w:rPr>
              <w:t>0</w:t>
            </w:r>
            <w:r w:rsidR="006C7B16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B54CA5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074427" w:rsidRDefault="00A1726F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Reyla </w:t>
            </w:r>
            <w:r w:rsidR="00FD79AF">
              <w:rPr>
                <w:b w:val="0"/>
              </w:rPr>
              <w:t>Rosa</w:t>
            </w:r>
          </w:p>
          <w:p w:rsidR="002D49D9" w:rsidRPr="00873131" w:rsidRDefault="002D49D9" w:rsidP="00504BF1">
            <w:pPr>
              <w:pStyle w:val="CTMISTabela"/>
              <w:rPr>
                <w:b w:val="0"/>
              </w:rPr>
            </w:pPr>
          </w:p>
        </w:tc>
      </w:tr>
      <w:tr w:rsidR="00E1103B" w:rsidTr="006C7B16">
        <w:trPr>
          <w:trHeight w:val="362"/>
          <w:jc w:val="center"/>
        </w:trPr>
        <w:tc>
          <w:tcPr>
            <w:tcW w:w="1639" w:type="dxa"/>
          </w:tcPr>
          <w:p w:rsidR="00E1103B" w:rsidRDefault="00E1103B" w:rsidP="00E1103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07/07/2014</w:t>
            </w:r>
          </w:p>
        </w:tc>
        <w:tc>
          <w:tcPr>
            <w:tcW w:w="960" w:type="dxa"/>
          </w:tcPr>
          <w:p w:rsidR="00E1103B" w:rsidRDefault="00E1103B" w:rsidP="00D257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D2575F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103B" w:rsidRDefault="00E1103B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documento.</w:t>
            </w:r>
          </w:p>
        </w:tc>
        <w:tc>
          <w:tcPr>
            <w:tcW w:w="2040" w:type="dxa"/>
          </w:tcPr>
          <w:p w:rsidR="00E1103B" w:rsidRDefault="00E1103B" w:rsidP="00EB669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  <w:tr w:rsidR="001A0782" w:rsidTr="006C7B16">
        <w:trPr>
          <w:trHeight w:val="362"/>
          <w:jc w:val="center"/>
        </w:trPr>
        <w:tc>
          <w:tcPr>
            <w:tcW w:w="1639" w:type="dxa"/>
          </w:tcPr>
          <w:p w:rsidR="001A0782" w:rsidRDefault="001A0782" w:rsidP="001A07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10/07/2014</w:t>
            </w:r>
          </w:p>
        </w:tc>
        <w:tc>
          <w:tcPr>
            <w:tcW w:w="960" w:type="dxa"/>
          </w:tcPr>
          <w:p w:rsidR="001A0782" w:rsidRDefault="001A0782" w:rsidP="00D257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D2575F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A0782" w:rsidRDefault="001A0782" w:rsidP="00BA02C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 conforme alteração solicitada pelo STJ.</w:t>
            </w:r>
          </w:p>
        </w:tc>
        <w:tc>
          <w:tcPr>
            <w:tcW w:w="2040" w:type="dxa"/>
          </w:tcPr>
          <w:p w:rsidR="001A0782" w:rsidRDefault="001A0782" w:rsidP="00BA02C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  <w:tr w:rsidR="001B21BA" w:rsidTr="006C7B16">
        <w:trPr>
          <w:trHeight w:val="362"/>
          <w:jc w:val="center"/>
        </w:trPr>
        <w:tc>
          <w:tcPr>
            <w:tcW w:w="1639" w:type="dxa"/>
          </w:tcPr>
          <w:p w:rsidR="001B21BA" w:rsidRDefault="001B21BA" w:rsidP="001A07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10/07/2014</w:t>
            </w:r>
          </w:p>
        </w:tc>
        <w:tc>
          <w:tcPr>
            <w:tcW w:w="960" w:type="dxa"/>
          </w:tcPr>
          <w:p w:rsidR="001B21BA" w:rsidRDefault="001B21BA" w:rsidP="00D257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D2575F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B21BA" w:rsidRDefault="001B21BA" w:rsidP="00BA02C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1B21BA" w:rsidRDefault="001B21BA" w:rsidP="00BA02C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351F98" w:rsidTr="006C7B16">
        <w:trPr>
          <w:trHeight w:val="362"/>
          <w:jc w:val="center"/>
        </w:trPr>
        <w:tc>
          <w:tcPr>
            <w:tcW w:w="1639" w:type="dxa"/>
          </w:tcPr>
          <w:p w:rsidR="00351F98" w:rsidRDefault="00351F98" w:rsidP="001A07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</w:tcPr>
          <w:p w:rsidR="00351F98" w:rsidRDefault="00351F98" w:rsidP="00D257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51F98" w:rsidRDefault="00351F98" w:rsidP="00BA02C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351F98" w:rsidRDefault="00351F98" w:rsidP="00BA02C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FA2249" w:rsidTr="006C7B16">
        <w:trPr>
          <w:trHeight w:val="362"/>
          <w:jc w:val="center"/>
        </w:trPr>
        <w:tc>
          <w:tcPr>
            <w:tcW w:w="1639" w:type="dxa"/>
          </w:tcPr>
          <w:p w:rsidR="00FA2249" w:rsidRDefault="00FA2249" w:rsidP="001A07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27/08/2014</w:t>
            </w:r>
          </w:p>
        </w:tc>
        <w:tc>
          <w:tcPr>
            <w:tcW w:w="960" w:type="dxa"/>
          </w:tcPr>
          <w:p w:rsidR="00FA2249" w:rsidRDefault="00FA2249" w:rsidP="00D257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A2249" w:rsidRDefault="00FA2249" w:rsidP="00BA02C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técnico.</w:t>
            </w:r>
          </w:p>
        </w:tc>
        <w:tc>
          <w:tcPr>
            <w:tcW w:w="2040" w:type="dxa"/>
          </w:tcPr>
          <w:p w:rsidR="00FA2249" w:rsidRDefault="00FA2249" w:rsidP="00BA02C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77565F" w:rsidTr="006C7B16">
        <w:trPr>
          <w:trHeight w:val="362"/>
          <w:jc w:val="center"/>
        </w:trPr>
        <w:tc>
          <w:tcPr>
            <w:tcW w:w="1639" w:type="dxa"/>
          </w:tcPr>
          <w:p w:rsidR="0077565F" w:rsidRDefault="0077565F" w:rsidP="001A07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11/09/2014</w:t>
            </w:r>
          </w:p>
        </w:tc>
        <w:tc>
          <w:tcPr>
            <w:tcW w:w="960" w:type="dxa"/>
          </w:tcPr>
          <w:p w:rsidR="0077565F" w:rsidRDefault="0077565F" w:rsidP="00D257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7565F" w:rsidRDefault="0077565F" w:rsidP="00BA02C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77565F" w:rsidRPr="0077565F" w:rsidRDefault="0077565F" w:rsidP="00BA02C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F53CD2" w:rsidTr="006C7B16">
        <w:trPr>
          <w:trHeight w:val="362"/>
          <w:jc w:val="center"/>
        </w:trPr>
        <w:tc>
          <w:tcPr>
            <w:tcW w:w="1639" w:type="dxa"/>
          </w:tcPr>
          <w:p w:rsidR="00F53CD2" w:rsidRDefault="00F53CD2" w:rsidP="001A078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12/09/2014</w:t>
            </w:r>
          </w:p>
        </w:tc>
        <w:tc>
          <w:tcPr>
            <w:tcW w:w="960" w:type="dxa"/>
          </w:tcPr>
          <w:p w:rsidR="00F53CD2" w:rsidRDefault="00F53CD2" w:rsidP="00D2575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53CD2" w:rsidRDefault="00F53CD2" w:rsidP="00BA02C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conforme verificação após parecer técnico da RSI.</w:t>
            </w:r>
          </w:p>
        </w:tc>
        <w:tc>
          <w:tcPr>
            <w:tcW w:w="2040" w:type="dxa"/>
          </w:tcPr>
          <w:p w:rsidR="00F53CD2" w:rsidRDefault="00F53CD2" w:rsidP="00BA02C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  <w:tr w:rsidR="005A4F48" w:rsidTr="006C7B16">
        <w:trPr>
          <w:trHeight w:val="362"/>
          <w:jc w:val="center"/>
        </w:trPr>
        <w:tc>
          <w:tcPr>
            <w:tcW w:w="1639" w:type="dxa"/>
          </w:tcPr>
          <w:p w:rsidR="005A4F48" w:rsidRDefault="005A4F4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23/09/2014</w:t>
            </w:r>
          </w:p>
        </w:tc>
        <w:tc>
          <w:tcPr>
            <w:tcW w:w="960" w:type="dxa"/>
          </w:tcPr>
          <w:p w:rsidR="005A4F48" w:rsidRDefault="005A4F4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A4F48" w:rsidRDefault="005A4F4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conforme parecer técnico do líder técnico.</w:t>
            </w:r>
          </w:p>
          <w:p w:rsidR="005A4F48" w:rsidRDefault="005A4F4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5A4F48" w:rsidRDefault="005A4F48" w:rsidP="0069500B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Rayanne Felício</w:t>
            </w:r>
          </w:p>
        </w:tc>
      </w:tr>
    </w:tbl>
    <w:p w:rsidR="00074427" w:rsidRPr="00351F98" w:rsidRDefault="00074427" w:rsidP="0007442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4B0589" w:rsidRDefault="008148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8148DA">
        <w:fldChar w:fldCharType="begin"/>
      </w:r>
      <w:r w:rsidR="00177937">
        <w:instrText xml:space="preserve"> TOC \o "1-3" \h \z </w:instrText>
      </w:r>
      <w:r w:rsidRPr="008148DA">
        <w:fldChar w:fldCharType="separate"/>
      </w:r>
      <w:hyperlink w:anchor="_Toc394573413" w:history="1">
        <w:r w:rsidR="004B0589" w:rsidRPr="00CF5805">
          <w:rPr>
            <w:rStyle w:val="Hyperlink"/>
            <w:noProof/>
          </w:rPr>
          <w:t>1.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INTRODUÇÃO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14" w:history="1">
        <w:r w:rsidR="004B0589" w:rsidRPr="00CF5805">
          <w:rPr>
            <w:rStyle w:val="Hyperlink"/>
            <w:noProof/>
          </w:rPr>
          <w:t>2.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ATORES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15" w:history="1">
        <w:r w:rsidR="004B0589" w:rsidRPr="00CF5805">
          <w:rPr>
            <w:rStyle w:val="Hyperlink"/>
            <w:noProof/>
          </w:rPr>
          <w:t>3.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INTERESSADOS E INTERESSES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16" w:history="1">
        <w:r w:rsidR="004B0589" w:rsidRPr="00CF5805">
          <w:rPr>
            <w:rStyle w:val="Hyperlink"/>
            <w:noProof/>
          </w:rPr>
          <w:t>4.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PRÉ-CONDIÇÕES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17" w:history="1">
        <w:r w:rsidR="004B0589" w:rsidRPr="00CF5805">
          <w:rPr>
            <w:rStyle w:val="Hyperlink"/>
            <w:noProof/>
          </w:rPr>
          <w:t>5.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GARANTIA DE SUCESSO (PÓS-CONDIÇÕES)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18" w:history="1">
        <w:r w:rsidR="004B0589" w:rsidRPr="00CF5805">
          <w:rPr>
            <w:rStyle w:val="Hyperlink"/>
            <w:noProof/>
          </w:rPr>
          <w:t>6.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FLUXO PRINCIPAL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19" w:history="1">
        <w:r w:rsidR="004B0589" w:rsidRPr="00CF5805">
          <w:rPr>
            <w:rStyle w:val="Hyperlink"/>
            <w:noProof/>
          </w:rPr>
          <w:t>7.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FLUXOS ALTERNATIVOS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20" w:history="1">
        <w:r w:rsidR="004B0589" w:rsidRPr="00CF5805">
          <w:rPr>
            <w:rStyle w:val="Hyperlink"/>
            <w:noProof/>
          </w:rPr>
          <w:t>8.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FLUXOS DE EXCEÇÃO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21" w:history="1">
        <w:r w:rsidR="004B0589" w:rsidRPr="00CF5805">
          <w:rPr>
            <w:rStyle w:val="Hyperlink"/>
            <w:noProof/>
          </w:rPr>
          <w:t>9.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PONTOS DE INCLUSÃO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22" w:history="1">
        <w:r w:rsidR="004B0589" w:rsidRPr="00CF5805">
          <w:rPr>
            <w:rStyle w:val="Hyperlink"/>
            <w:noProof/>
          </w:rPr>
          <w:t>10.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PONTOS DE EXTENSÃO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23" w:history="1">
        <w:r w:rsidR="004B0589" w:rsidRPr="00CF5805">
          <w:rPr>
            <w:rStyle w:val="Hyperlink"/>
            <w:noProof/>
          </w:rPr>
          <w:t>11.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FREQUÊNCIA DE OCORRÊNCIA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24" w:history="1">
        <w:r w:rsidR="004B0589" w:rsidRPr="00CF5805">
          <w:rPr>
            <w:rStyle w:val="Hyperlink"/>
            <w:noProof/>
          </w:rPr>
          <w:t>12.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REFERÊNCIAS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25" w:history="1">
        <w:r w:rsidR="004B0589" w:rsidRPr="00CF5805">
          <w:rPr>
            <w:rStyle w:val="Hyperlink"/>
            <w:noProof/>
          </w:rPr>
          <w:t>13.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REFERÊNCIAS BIBLIOGRÁFICAS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0589" w:rsidRDefault="008148DA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73426" w:history="1">
        <w:r w:rsidR="004B0589" w:rsidRPr="00CF5805">
          <w:rPr>
            <w:rStyle w:val="Hyperlink"/>
            <w:noProof/>
          </w:rPr>
          <w:t>14.</w:t>
        </w:r>
        <w:r w:rsidR="004B058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4B0589" w:rsidRPr="00CF5805">
          <w:rPr>
            <w:rStyle w:val="Hyperlink"/>
            <w:noProof/>
          </w:rPr>
          <w:t>ASSINATURAS</w:t>
        </w:r>
        <w:r w:rsidR="004B05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589">
          <w:rPr>
            <w:noProof/>
            <w:webHidden/>
          </w:rPr>
          <w:instrText xml:space="preserve"> PAGEREF _Toc394573426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5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8148DA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73413"/>
      <w:r>
        <w:t>INTRODUÇÃO</w:t>
      </w:r>
      <w:bookmarkEnd w:id="1"/>
    </w:p>
    <w:p w:rsidR="00B76A0E" w:rsidRPr="00B76A0E" w:rsidRDefault="00B76A0E" w:rsidP="00B76A0E">
      <w:r>
        <w:t xml:space="preserve">Este caso de uso descreve a funcionalidade </w:t>
      </w:r>
      <w:r w:rsidR="00C3440A">
        <w:t>de Gera</w:t>
      </w:r>
      <w:r w:rsidR="001B1CDA">
        <w:t>r</w:t>
      </w:r>
      <w:r w:rsidR="00C3440A">
        <w:t xml:space="preserve"> Etiquetas para Correspondência </w:t>
      </w:r>
      <w:r w:rsidR="00DD3BC6">
        <w:t xml:space="preserve">e </w:t>
      </w:r>
      <w:r w:rsidR="007A3FCC">
        <w:t xml:space="preserve">para Credenciais onde </w:t>
      </w:r>
      <w:r w:rsidR="001B1CDA">
        <w:t>ir</w:t>
      </w:r>
      <w:r w:rsidR="004923F1">
        <w:t>á possibilitar a visualização e impressão das mesmas.</w:t>
      </w:r>
      <w:r w:rsidR="001B1CDA">
        <w:t xml:space="preserve"> 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73414"/>
      <w:r>
        <w:t>ATOR</w:t>
      </w:r>
      <w:r w:rsidR="00516025">
        <w:t>ES</w:t>
      </w:r>
      <w:bookmarkEnd w:id="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2D558C" w:rsidTr="00532F63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2D558C" w:rsidRDefault="002D558C" w:rsidP="00532F63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Pr="00220105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2D558C" w:rsidRPr="00220105" w:rsidRDefault="002D558C" w:rsidP="00DD1504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permissão de </w:t>
            </w:r>
            <w:r w:rsidR="006A1B8D">
              <w:rPr>
                <w:rFonts w:eastAsia="Times New Roman" w:cs="Arial"/>
                <w:kern w:val="0"/>
                <w:sz w:val="20"/>
                <w:szCs w:val="20"/>
              </w:rPr>
              <w:t>visualizar</w:t>
            </w:r>
            <w:r w:rsidR="0023689A">
              <w:rPr>
                <w:rFonts w:eastAsia="Times New Roman" w:cs="Arial"/>
                <w:kern w:val="0"/>
                <w:sz w:val="20"/>
                <w:szCs w:val="20"/>
              </w:rPr>
              <w:t xml:space="preserve"> e imprimir</w:t>
            </w:r>
            <w:r w:rsidR="006A1B8D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 w:rsidR="00DD1504">
              <w:rPr>
                <w:rFonts w:eastAsia="Times New Roman" w:cs="Arial"/>
                <w:kern w:val="0"/>
                <w:sz w:val="20"/>
                <w:szCs w:val="20"/>
              </w:rPr>
              <w:t xml:space="preserve">as etiquetas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no sistema.</w:t>
            </w:r>
          </w:p>
        </w:tc>
      </w:tr>
      <w:tr w:rsidR="002D558C" w:rsidRPr="00A26677" w:rsidTr="00532F63">
        <w:trPr>
          <w:trHeight w:val="281"/>
        </w:trPr>
        <w:tc>
          <w:tcPr>
            <w:tcW w:w="1560" w:type="dxa"/>
          </w:tcPr>
          <w:p w:rsidR="002D558C" w:rsidRDefault="002D558C" w:rsidP="00532F63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2D558C" w:rsidRDefault="002D558C" w:rsidP="00250EB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permissão </w:t>
            </w:r>
            <w:r w:rsidR="00DD1504"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de </w:t>
            </w:r>
            <w:r w:rsidR="00DD1504">
              <w:rPr>
                <w:rFonts w:eastAsia="Times New Roman" w:cs="Arial"/>
                <w:kern w:val="0"/>
                <w:sz w:val="20"/>
                <w:szCs w:val="20"/>
              </w:rPr>
              <w:t>visualizar as etiquetas no sistema.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73415"/>
      <w:r>
        <w:t>INTERESSADOS E INTERESSES</w:t>
      </w:r>
      <w:bookmarkEnd w:id="3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21516D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2D558C" w:rsidRDefault="002D558C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73416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080E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 w:rsidR="00675287">
        <w:rPr>
          <w:rFonts w:ascii="Arial" w:hAnsi="Arial" w:cs="Arial"/>
          <w:szCs w:val="24"/>
        </w:rPr>
        <w:t xml:space="preserve">no sistema com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73417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987DD2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73418"/>
      <w:r>
        <w:t>FLUXO PRINCIPAL</w:t>
      </w:r>
      <w:bookmarkEnd w:id="7"/>
    </w:p>
    <w:p w:rsidR="00385A11" w:rsidRDefault="00385A11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267603" w:rsidRDefault="00C85108" w:rsidP="002D558C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Gerar Etiquetas </w:t>
      </w:r>
    </w:p>
    <w:p w:rsidR="002D558C" w:rsidRPr="002D558C" w:rsidRDefault="002D558C" w:rsidP="002D558C"/>
    <w:p w:rsidR="005C114D" w:rsidRPr="005C114D" w:rsidRDefault="005C114D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91534054"/>
      <w:r>
        <w:rPr>
          <w:i w:val="0"/>
          <w:iCs/>
          <w:color w:val="auto"/>
          <w:sz w:val="24"/>
          <w:szCs w:val="24"/>
        </w:rPr>
        <w:t xml:space="preserve">Este fluxo tem início quando o ator </w:t>
      </w:r>
      <w:r w:rsidR="000243A6">
        <w:rPr>
          <w:i w:val="0"/>
          <w:iCs/>
          <w:color w:val="auto"/>
          <w:sz w:val="24"/>
          <w:szCs w:val="24"/>
        </w:rPr>
        <w:t>seleciona o</w:t>
      </w:r>
      <w:r w:rsidR="00AD6D7B">
        <w:rPr>
          <w:i w:val="0"/>
          <w:iCs/>
          <w:color w:val="auto"/>
          <w:sz w:val="24"/>
          <w:szCs w:val="24"/>
        </w:rPr>
        <w:t>(s)</w:t>
      </w:r>
      <w:r w:rsidR="000243A6">
        <w:rPr>
          <w:i w:val="0"/>
          <w:iCs/>
          <w:color w:val="auto"/>
          <w:sz w:val="24"/>
          <w:szCs w:val="24"/>
        </w:rPr>
        <w:t xml:space="preserve"> Participante</w:t>
      </w:r>
      <w:r w:rsidR="00AD6D7B">
        <w:rPr>
          <w:i w:val="0"/>
          <w:iCs/>
          <w:color w:val="auto"/>
          <w:sz w:val="24"/>
          <w:szCs w:val="24"/>
        </w:rPr>
        <w:t>(s)</w:t>
      </w:r>
      <w:r w:rsidR="005940CC">
        <w:rPr>
          <w:i w:val="0"/>
          <w:iCs/>
          <w:color w:val="auto"/>
          <w:sz w:val="24"/>
          <w:szCs w:val="24"/>
        </w:rPr>
        <w:t xml:space="preserve"> </w:t>
      </w:r>
      <w:r w:rsidR="000243A6">
        <w:rPr>
          <w:i w:val="0"/>
          <w:iCs/>
          <w:color w:val="auto"/>
          <w:sz w:val="24"/>
          <w:szCs w:val="24"/>
        </w:rPr>
        <w:t xml:space="preserve">na Lista de Convidados e </w:t>
      </w:r>
      <w:r>
        <w:rPr>
          <w:i w:val="0"/>
          <w:iCs/>
          <w:color w:val="auto"/>
          <w:sz w:val="24"/>
          <w:szCs w:val="24"/>
        </w:rPr>
        <w:t>aciona a opção "Gerar Etiqueta" na "Tel</w:t>
      </w:r>
      <w:r w:rsidR="0027196D">
        <w:rPr>
          <w:i w:val="0"/>
          <w:iCs/>
          <w:color w:val="auto"/>
          <w:sz w:val="24"/>
          <w:szCs w:val="24"/>
        </w:rPr>
        <w:t>a Consultar Lista de Convidados</w:t>
      </w:r>
      <w:r w:rsidR="000B6FF8">
        <w:rPr>
          <w:i w:val="0"/>
          <w:iCs/>
          <w:color w:val="auto"/>
          <w:sz w:val="24"/>
          <w:szCs w:val="24"/>
        </w:rPr>
        <w:t xml:space="preserve"> </w:t>
      </w:r>
      <w:r w:rsidR="0027196D">
        <w:rPr>
          <w:i w:val="0"/>
          <w:iCs/>
          <w:color w:val="auto"/>
          <w:sz w:val="24"/>
          <w:szCs w:val="24"/>
        </w:rPr>
        <w:t xml:space="preserve">- </w:t>
      </w:r>
      <w:r w:rsidR="00E7480C">
        <w:rPr>
          <w:i w:val="0"/>
          <w:iCs/>
          <w:color w:val="auto"/>
          <w:sz w:val="24"/>
          <w:szCs w:val="24"/>
        </w:rPr>
        <w:t>2.2.1-</w:t>
      </w:r>
      <w:r w:rsidR="00257050">
        <w:rPr>
          <w:i w:val="0"/>
          <w:iCs/>
          <w:color w:val="auto"/>
          <w:sz w:val="24"/>
          <w:szCs w:val="24"/>
        </w:rPr>
        <w:t>UC0</w:t>
      </w:r>
      <w:r w:rsidR="00061D21">
        <w:rPr>
          <w:i w:val="0"/>
          <w:iCs/>
          <w:color w:val="auto"/>
          <w:sz w:val="24"/>
          <w:szCs w:val="24"/>
        </w:rPr>
        <w:t>04_Manter Lista de Convidados</w:t>
      </w:r>
      <w:r>
        <w:rPr>
          <w:i w:val="0"/>
          <w:iCs/>
          <w:color w:val="auto"/>
          <w:sz w:val="24"/>
          <w:szCs w:val="24"/>
        </w:rPr>
        <w:t xml:space="preserve">"; </w:t>
      </w:r>
      <w:r w:rsidRPr="005C114D">
        <w:rPr>
          <w:b/>
          <w:i w:val="0"/>
          <w:iCs/>
          <w:color w:val="auto"/>
          <w:sz w:val="24"/>
          <w:szCs w:val="24"/>
        </w:rPr>
        <w:t>[IT004]</w:t>
      </w:r>
      <w:r w:rsidR="000D2FDB">
        <w:rPr>
          <w:b/>
          <w:i w:val="0"/>
          <w:iCs/>
          <w:color w:val="auto"/>
          <w:sz w:val="24"/>
          <w:szCs w:val="24"/>
        </w:rPr>
        <w:t xml:space="preserve"> </w:t>
      </w:r>
      <w:r w:rsidR="00202046">
        <w:rPr>
          <w:b/>
          <w:i w:val="0"/>
          <w:iCs/>
          <w:color w:val="auto"/>
          <w:sz w:val="24"/>
          <w:szCs w:val="24"/>
        </w:rPr>
        <w:t>[</w:t>
      </w:r>
      <w:r w:rsidR="008148DA">
        <w:rPr>
          <w:b/>
          <w:i w:val="0"/>
          <w:iCs/>
          <w:color w:val="auto"/>
          <w:sz w:val="24"/>
          <w:szCs w:val="24"/>
        </w:rPr>
        <w:fldChar w:fldCharType="begin"/>
      </w:r>
      <w:r w:rsidR="009518D5">
        <w:rPr>
          <w:b/>
          <w:i w:val="0"/>
          <w:iCs/>
          <w:color w:val="auto"/>
          <w:sz w:val="24"/>
          <w:szCs w:val="24"/>
        </w:rPr>
        <w:instrText xml:space="preserve"> REF _Ref391534078 \r \h </w:instrText>
      </w:r>
      <w:r w:rsidR="008148DA">
        <w:rPr>
          <w:b/>
          <w:i w:val="0"/>
          <w:iCs/>
          <w:color w:val="auto"/>
          <w:sz w:val="24"/>
          <w:szCs w:val="24"/>
        </w:rPr>
      </w:r>
      <w:r w:rsidR="008148DA">
        <w:rPr>
          <w:b/>
          <w:i w:val="0"/>
          <w:iCs/>
          <w:color w:val="auto"/>
          <w:sz w:val="24"/>
          <w:szCs w:val="24"/>
        </w:rPr>
        <w:fldChar w:fldCharType="separate"/>
      </w:r>
      <w:r w:rsidR="009518D5">
        <w:rPr>
          <w:b/>
          <w:i w:val="0"/>
          <w:iCs/>
          <w:color w:val="auto"/>
          <w:sz w:val="24"/>
          <w:szCs w:val="24"/>
        </w:rPr>
        <w:t>FE-1</w:t>
      </w:r>
      <w:r w:rsidR="008148DA">
        <w:rPr>
          <w:b/>
          <w:i w:val="0"/>
          <w:iCs/>
          <w:color w:val="auto"/>
          <w:sz w:val="24"/>
          <w:szCs w:val="24"/>
        </w:rPr>
        <w:fldChar w:fldCharType="end"/>
      </w:r>
      <w:r w:rsidR="00202046">
        <w:rPr>
          <w:b/>
          <w:i w:val="0"/>
          <w:iCs/>
          <w:color w:val="auto"/>
          <w:sz w:val="24"/>
          <w:szCs w:val="24"/>
        </w:rPr>
        <w:t>]</w:t>
      </w:r>
      <w:bookmarkEnd w:id="8"/>
      <w:r w:rsidR="00BB1C07">
        <w:rPr>
          <w:b/>
          <w:i w:val="0"/>
          <w:iCs/>
          <w:color w:val="auto"/>
          <w:sz w:val="24"/>
          <w:szCs w:val="24"/>
        </w:rPr>
        <w:t xml:space="preserve"> [</w:t>
      </w:r>
      <w:r w:rsidR="008148DA">
        <w:rPr>
          <w:b/>
          <w:i w:val="0"/>
          <w:iCs/>
          <w:color w:val="auto"/>
          <w:sz w:val="24"/>
          <w:szCs w:val="24"/>
        </w:rPr>
        <w:fldChar w:fldCharType="begin"/>
      </w:r>
      <w:r w:rsidR="00150234">
        <w:rPr>
          <w:b/>
          <w:i w:val="0"/>
          <w:iCs/>
          <w:color w:val="auto"/>
          <w:sz w:val="24"/>
          <w:szCs w:val="24"/>
        </w:rPr>
        <w:instrText xml:space="preserve"> REF _Ref391330504 \r \h </w:instrText>
      </w:r>
      <w:r w:rsidR="008148DA">
        <w:rPr>
          <w:b/>
          <w:i w:val="0"/>
          <w:iCs/>
          <w:color w:val="auto"/>
          <w:sz w:val="24"/>
          <w:szCs w:val="24"/>
        </w:rPr>
      </w:r>
      <w:r w:rsidR="008148DA">
        <w:rPr>
          <w:b/>
          <w:i w:val="0"/>
          <w:iCs/>
          <w:color w:val="auto"/>
          <w:sz w:val="24"/>
          <w:szCs w:val="24"/>
        </w:rPr>
        <w:fldChar w:fldCharType="separate"/>
      </w:r>
      <w:r w:rsidR="00150234">
        <w:rPr>
          <w:b/>
          <w:i w:val="0"/>
          <w:iCs/>
          <w:color w:val="auto"/>
          <w:sz w:val="24"/>
          <w:szCs w:val="24"/>
        </w:rPr>
        <w:t>PE01</w:t>
      </w:r>
      <w:r w:rsidR="008148DA">
        <w:rPr>
          <w:b/>
          <w:i w:val="0"/>
          <w:iCs/>
          <w:color w:val="auto"/>
          <w:sz w:val="24"/>
          <w:szCs w:val="24"/>
        </w:rPr>
        <w:fldChar w:fldCharType="end"/>
      </w:r>
      <w:r w:rsidR="00BB1C07">
        <w:rPr>
          <w:b/>
          <w:i w:val="0"/>
          <w:iCs/>
          <w:color w:val="auto"/>
          <w:sz w:val="24"/>
          <w:szCs w:val="24"/>
        </w:rPr>
        <w:t>]</w:t>
      </w:r>
    </w:p>
    <w:p w:rsidR="00D33439" w:rsidRPr="00D33439" w:rsidRDefault="00D33439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9" w:name="_Ref392583330"/>
      <w:bookmarkStart w:id="10" w:name="_Ref391534175"/>
      <w:bookmarkStart w:id="11" w:name="_Ref391625181"/>
      <w:r w:rsidRPr="00D33439">
        <w:rPr>
          <w:i w:val="0"/>
          <w:iCs/>
          <w:color w:val="auto"/>
          <w:sz w:val="24"/>
          <w:szCs w:val="24"/>
        </w:rPr>
        <w:t xml:space="preserve">O sistema exibe a </w:t>
      </w:r>
      <w:r w:rsidR="00011960">
        <w:rPr>
          <w:i w:val="0"/>
          <w:iCs/>
          <w:color w:val="auto"/>
          <w:sz w:val="24"/>
          <w:szCs w:val="24"/>
        </w:rPr>
        <w:t>"T</w:t>
      </w:r>
      <w:r w:rsidRPr="00D33439">
        <w:rPr>
          <w:i w:val="0"/>
          <w:iCs/>
          <w:color w:val="auto"/>
          <w:sz w:val="24"/>
          <w:szCs w:val="24"/>
        </w:rPr>
        <w:t>e</w:t>
      </w:r>
      <w:r>
        <w:rPr>
          <w:i w:val="0"/>
          <w:iCs/>
          <w:color w:val="auto"/>
          <w:sz w:val="24"/>
          <w:szCs w:val="24"/>
        </w:rPr>
        <w:t>la</w:t>
      </w:r>
      <w:r w:rsidR="00011960">
        <w:rPr>
          <w:i w:val="0"/>
          <w:iCs/>
          <w:color w:val="auto"/>
          <w:sz w:val="24"/>
          <w:szCs w:val="24"/>
        </w:rPr>
        <w:t xml:space="preserve"> Tipos de Etiqueta</w:t>
      </w:r>
      <w:r w:rsidR="002305AF">
        <w:rPr>
          <w:i w:val="0"/>
          <w:iCs/>
          <w:color w:val="auto"/>
          <w:sz w:val="24"/>
          <w:szCs w:val="24"/>
        </w:rPr>
        <w:t xml:space="preserve"> </w:t>
      </w:r>
      <w:r w:rsidR="00B067C0">
        <w:rPr>
          <w:i w:val="0"/>
          <w:iCs/>
          <w:color w:val="auto"/>
          <w:sz w:val="24"/>
          <w:szCs w:val="24"/>
        </w:rPr>
        <w:t>-</w:t>
      </w:r>
      <w:r w:rsidR="002305AF">
        <w:rPr>
          <w:i w:val="0"/>
          <w:iCs/>
          <w:color w:val="auto"/>
          <w:sz w:val="24"/>
          <w:szCs w:val="24"/>
        </w:rPr>
        <w:t xml:space="preserve"> </w:t>
      </w:r>
      <w:r w:rsidR="00B067C0">
        <w:rPr>
          <w:i w:val="0"/>
          <w:iCs/>
          <w:color w:val="auto"/>
          <w:sz w:val="24"/>
          <w:szCs w:val="24"/>
        </w:rPr>
        <w:t>2.2.1</w:t>
      </w:r>
      <w:r w:rsidR="00011960">
        <w:rPr>
          <w:i w:val="0"/>
          <w:iCs/>
          <w:color w:val="auto"/>
          <w:sz w:val="24"/>
          <w:szCs w:val="24"/>
        </w:rPr>
        <w:t xml:space="preserve">"; </w:t>
      </w:r>
      <w:r w:rsidR="00011960" w:rsidRPr="00B21AD0">
        <w:rPr>
          <w:b/>
          <w:i w:val="0"/>
          <w:iCs/>
          <w:color w:val="auto"/>
          <w:sz w:val="24"/>
          <w:szCs w:val="24"/>
        </w:rPr>
        <w:t>[IT</w:t>
      </w:r>
      <w:r w:rsidR="00B067C0">
        <w:rPr>
          <w:b/>
          <w:i w:val="0"/>
          <w:iCs/>
          <w:color w:val="auto"/>
          <w:sz w:val="24"/>
          <w:szCs w:val="24"/>
        </w:rPr>
        <w:t>017</w:t>
      </w:r>
      <w:r w:rsidR="00011960" w:rsidRPr="00B21AD0">
        <w:rPr>
          <w:b/>
          <w:i w:val="0"/>
          <w:iCs/>
          <w:color w:val="auto"/>
          <w:sz w:val="24"/>
          <w:szCs w:val="24"/>
        </w:rPr>
        <w:t>]</w:t>
      </w:r>
      <w:bookmarkEnd w:id="9"/>
      <w:r>
        <w:rPr>
          <w:i w:val="0"/>
          <w:iCs/>
          <w:color w:val="auto"/>
          <w:sz w:val="24"/>
          <w:szCs w:val="24"/>
        </w:rPr>
        <w:t xml:space="preserve"> </w:t>
      </w:r>
    </w:p>
    <w:p w:rsidR="00011960" w:rsidRPr="00B21AD0" w:rsidRDefault="00B21AD0" w:rsidP="008371D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2" w:name="_Ref392582833"/>
      <w:r w:rsidRPr="00B21AD0">
        <w:rPr>
          <w:i w:val="0"/>
          <w:iCs/>
          <w:color w:val="auto"/>
          <w:sz w:val="24"/>
          <w:szCs w:val="24"/>
        </w:rPr>
        <w:t>O ator seleciona uma das opções</w:t>
      </w:r>
      <w:r>
        <w:rPr>
          <w:i w:val="0"/>
          <w:iCs/>
          <w:color w:val="auto"/>
          <w:sz w:val="24"/>
          <w:szCs w:val="24"/>
        </w:rPr>
        <w:t xml:space="preserve"> de etiqueta; </w:t>
      </w:r>
      <w:r w:rsidRPr="00B21AD0">
        <w:rPr>
          <w:b/>
          <w:i w:val="0"/>
          <w:iCs/>
          <w:color w:val="auto"/>
          <w:sz w:val="24"/>
          <w:szCs w:val="24"/>
        </w:rPr>
        <w:t>[</w:t>
      </w:r>
      <w:r w:rsidR="008148DA">
        <w:rPr>
          <w:b/>
          <w:i w:val="0"/>
          <w:iCs/>
          <w:color w:val="auto"/>
          <w:sz w:val="24"/>
          <w:szCs w:val="24"/>
        </w:rPr>
        <w:fldChar w:fldCharType="begin"/>
      </w:r>
      <w:r w:rsidR="00867042">
        <w:rPr>
          <w:b/>
          <w:i w:val="0"/>
          <w:iCs/>
          <w:color w:val="auto"/>
          <w:sz w:val="24"/>
          <w:szCs w:val="24"/>
        </w:rPr>
        <w:instrText xml:space="preserve"> REF _Ref392583009 \r \h </w:instrText>
      </w:r>
      <w:r w:rsidR="008148DA">
        <w:rPr>
          <w:b/>
          <w:i w:val="0"/>
          <w:iCs/>
          <w:color w:val="auto"/>
          <w:sz w:val="24"/>
          <w:szCs w:val="24"/>
        </w:rPr>
      </w:r>
      <w:r w:rsidR="008148DA">
        <w:rPr>
          <w:b/>
          <w:i w:val="0"/>
          <w:iCs/>
          <w:color w:val="auto"/>
          <w:sz w:val="24"/>
          <w:szCs w:val="24"/>
        </w:rPr>
        <w:fldChar w:fldCharType="separate"/>
      </w:r>
      <w:r w:rsidR="00867042">
        <w:rPr>
          <w:b/>
          <w:i w:val="0"/>
          <w:iCs/>
          <w:color w:val="auto"/>
          <w:sz w:val="24"/>
          <w:szCs w:val="24"/>
        </w:rPr>
        <w:t>FA-1</w:t>
      </w:r>
      <w:r w:rsidR="008148DA">
        <w:rPr>
          <w:b/>
          <w:i w:val="0"/>
          <w:iCs/>
          <w:color w:val="auto"/>
          <w:sz w:val="24"/>
          <w:szCs w:val="24"/>
        </w:rPr>
        <w:fldChar w:fldCharType="end"/>
      </w:r>
      <w:r w:rsidRPr="00B21AD0">
        <w:rPr>
          <w:b/>
          <w:i w:val="0"/>
          <w:iCs/>
          <w:color w:val="auto"/>
          <w:sz w:val="24"/>
          <w:szCs w:val="24"/>
        </w:rPr>
        <w:t>] [</w:t>
      </w:r>
      <w:r w:rsidR="008148DA">
        <w:rPr>
          <w:b/>
          <w:i w:val="0"/>
          <w:iCs/>
          <w:color w:val="auto"/>
          <w:sz w:val="24"/>
          <w:szCs w:val="24"/>
        </w:rPr>
        <w:fldChar w:fldCharType="begin"/>
      </w:r>
      <w:r w:rsidR="00867042">
        <w:rPr>
          <w:b/>
          <w:i w:val="0"/>
          <w:iCs/>
          <w:color w:val="auto"/>
          <w:sz w:val="24"/>
          <w:szCs w:val="24"/>
        </w:rPr>
        <w:instrText xml:space="preserve"> REF _Ref392583017 \r \h </w:instrText>
      </w:r>
      <w:r w:rsidR="008148DA">
        <w:rPr>
          <w:b/>
          <w:i w:val="0"/>
          <w:iCs/>
          <w:color w:val="auto"/>
          <w:sz w:val="24"/>
          <w:szCs w:val="24"/>
        </w:rPr>
      </w:r>
      <w:r w:rsidR="008148DA">
        <w:rPr>
          <w:b/>
          <w:i w:val="0"/>
          <w:iCs/>
          <w:color w:val="auto"/>
          <w:sz w:val="24"/>
          <w:szCs w:val="24"/>
        </w:rPr>
        <w:fldChar w:fldCharType="separate"/>
      </w:r>
      <w:r w:rsidR="00867042">
        <w:rPr>
          <w:b/>
          <w:i w:val="0"/>
          <w:iCs/>
          <w:color w:val="auto"/>
          <w:sz w:val="24"/>
          <w:szCs w:val="24"/>
        </w:rPr>
        <w:t>FA-2</w:t>
      </w:r>
      <w:r w:rsidR="008148DA">
        <w:rPr>
          <w:b/>
          <w:i w:val="0"/>
          <w:iCs/>
          <w:color w:val="auto"/>
          <w:sz w:val="24"/>
          <w:szCs w:val="24"/>
        </w:rPr>
        <w:fldChar w:fldCharType="end"/>
      </w:r>
      <w:r w:rsidRPr="00B21AD0">
        <w:rPr>
          <w:b/>
          <w:i w:val="0"/>
          <w:iCs/>
          <w:color w:val="auto"/>
          <w:sz w:val="24"/>
          <w:szCs w:val="24"/>
        </w:rPr>
        <w:t>] [</w:t>
      </w:r>
      <w:r w:rsidR="008148DA">
        <w:rPr>
          <w:b/>
          <w:i w:val="0"/>
          <w:iCs/>
          <w:color w:val="auto"/>
          <w:sz w:val="24"/>
          <w:szCs w:val="24"/>
        </w:rPr>
        <w:fldChar w:fldCharType="begin"/>
      </w:r>
      <w:r w:rsidR="00897A75">
        <w:rPr>
          <w:b/>
          <w:i w:val="0"/>
          <w:iCs/>
          <w:color w:val="auto"/>
          <w:sz w:val="24"/>
          <w:szCs w:val="24"/>
        </w:rPr>
        <w:instrText xml:space="preserve"> REF _Ref392583242 \r \h </w:instrText>
      </w:r>
      <w:r w:rsidR="008148DA">
        <w:rPr>
          <w:b/>
          <w:i w:val="0"/>
          <w:iCs/>
          <w:color w:val="auto"/>
          <w:sz w:val="24"/>
          <w:szCs w:val="24"/>
        </w:rPr>
      </w:r>
      <w:r w:rsidR="008148DA">
        <w:rPr>
          <w:b/>
          <w:i w:val="0"/>
          <w:iCs/>
          <w:color w:val="auto"/>
          <w:sz w:val="24"/>
          <w:szCs w:val="24"/>
        </w:rPr>
        <w:fldChar w:fldCharType="separate"/>
      </w:r>
      <w:r w:rsidR="00897A75">
        <w:rPr>
          <w:b/>
          <w:i w:val="0"/>
          <w:iCs/>
          <w:color w:val="auto"/>
          <w:sz w:val="24"/>
          <w:szCs w:val="24"/>
        </w:rPr>
        <w:t>FA-3</w:t>
      </w:r>
      <w:r w:rsidR="008148DA">
        <w:rPr>
          <w:b/>
          <w:i w:val="0"/>
          <w:iCs/>
          <w:color w:val="auto"/>
          <w:sz w:val="24"/>
          <w:szCs w:val="24"/>
        </w:rPr>
        <w:fldChar w:fldCharType="end"/>
      </w:r>
      <w:r w:rsidRPr="00B21AD0">
        <w:rPr>
          <w:b/>
          <w:i w:val="0"/>
          <w:iCs/>
          <w:color w:val="auto"/>
          <w:sz w:val="24"/>
          <w:szCs w:val="24"/>
        </w:rPr>
        <w:t>]</w:t>
      </w:r>
      <w:bookmarkEnd w:id="12"/>
    </w:p>
    <w:p w:rsidR="00011960" w:rsidRPr="009B2400" w:rsidRDefault="00B21AD0" w:rsidP="008371D3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9B2400">
        <w:rPr>
          <w:i w:val="0"/>
          <w:iCs/>
          <w:color w:val="auto"/>
          <w:sz w:val="24"/>
          <w:szCs w:val="24"/>
        </w:rPr>
        <w:t>O caso de uso é encerrado.</w:t>
      </w:r>
    </w:p>
    <w:p w:rsidR="00011960" w:rsidRPr="00011960" w:rsidRDefault="00011960" w:rsidP="009B2400">
      <w:pPr>
        <w:pStyle w:val="Instruo"/>
        <w:ind w:left="720"/>
        <w:jc w:val="both"/>
        <w:rPr>
          <w:b/>
          <w:i w:val="0"/>
          <w:iCs/>
          <w:color w:val="auto"/>
          <w:sz w:val="24"/>
          <w:szCs w:val="24"/>
        </w:rPr>
      </w:pPr>
    </w:p>
    <w:p w:rsidR="00011960" w:rsidRDefault="00011960" w:rsidP="009B2400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9B2400" w:rsidRDefault="009B2400" w:rsidP="009B2400"/>
    <w:p w:rsidR="009B2400" w:rsidRDefault="009B2400" w:rsidP="009B2400"/>
    <w:p w:rsidR="009B2400" w:rsidRPr="009B2400" w:rsidRDefault="009B2400" w:rsidP="009B2400"/>
    <w:bookmarkEnd w:id="10"/>
    <w:bookmarkEnd w:id="11"/>
    <w:p w:rsidR="00177937" w:rsidRDefault="00177937">
      <w:pPr>
        <w:rPr>
          <w:rFonts w:cs="Arial"/>
        </w:rPr>
      </w:pPr>
    </w:p>
    <w:p w:rsidR="00177937" w:rsidRPr="001C6AB8" w:rsidRDefault="00177937" w:rsidP="0073491E">
      <w:pPr>
        <w:pStyle w:val="STJNvel1"/>
        <w:numPr>
          <w:ilvl w:val="0"/>
          <w:numId w:val="1"/>
        </w:numPr>
      </w:pPr>
      <w:bookmarkStart w:id="13" w:name="_Toc394573419"/>
      <w:r w:rsidRPr="0073491E">
        <w:lastRenderedPageBreak/>
        <w:t>FLUXOS</w:t>
      </w:r>
      <w:r w:rsidRPr="001C6AB8">
        <w:t xml:space="preserve"> ALTERNATIVOS</w:t>
      </w:r>
      <w:bookmarkEnd w:id="13"/>
    </w:p>
    <w:p w:rsidR="00B21AD0" w:rsidRDefault="00B21AD0" w:rsidP="00B21AD0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bookmarkStart w:id="14" w:name="_Ref391969198"/>
      <w:bookmarkStart w:id="15" w:name="_Ref384396610"/>
    </w:p>
    <w:p w:rsidR="00B21AD0" w:rsidRDefault="009B2400" w:rsidP="00080E01">
      <w:pPr>
        <w:pStyle w:val="Instruo"/>
        <w:numPr>
          <w:ilvl w:val="0"/>
          <w:numId w:val="7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6" w:name="_Ref392583009"/>
      <w:r>
        <w:rPr>
          <w:b/>
          <w:i w:val="0"/>
          <w:iCs/>
          <w:color w:val="auto"/>
          <w:sz w:val="24"/>
          <w:szCs w:val="24"/>
        </w:rPr>
        <w:t>Correspondência</w:t>
      </w:r>
      <w:bookmarkEnd w:id="16"/>
    </w:p>
    <w:p w:rsidR="00E871ED" w:rsidRPr="00E871ED" w:rsidRDefault="00E871ED" w:rsidP="00E871ED"/>
    <w:p w:rsidR="009B2400" w:rsidRDefault="009B2400" w:rsidP="00080E0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é iniciado no </w:t>
      </w:r>
      <w:r w:rsidRPr="008A14C1">
        <w:rPr>
          <w:i w:val="0"/>
          <w:iCs/>
          <w:color w:val="auto"/>
          <w:sz w:val="24"/>
          <w:szCs w:val="24"/>
        </w:rPr>
        <w:t xml:space="preserve">passo </w:t>
      </w:r>
      <w:r w:rsidR="008148DA">
        <w:fldChar w:fldCharType="begin"/>
      </w:r>
      <w:r w:rsidR="00692793">
        <w:rPr>
          <w:i w:val="0"/>
          <w:iCs/>
          <w:color w:val="auto"/>
          <w:sz w:val="24"/>
          <w:szCs w:val="24"/>
        </w:rPr>
        <w:instrText xml:space="preserve"> REF _Ref392583638 \r \h </w:instrText>
      </w:r>
      <w:r w:rsidR="008148DA">
        <w:fldChar w:fldCharType="separate"/>
      </w:r>
      <w:r w:rsidR="00692793">
        <w:rPr>
          <w:i w:val="0"/>
          <w:iCs/>
          <w:color w:val="auto"/>
          <w:sz w:val="24"/>
          <w:szCs w:val="24"/>
        </w:rPr>
        <w:t>3</w:t>
      </w:r>
      <w:r w:rsidR="008148DA"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principal quando o ator aciona a opção "Correspondência";</w:t>
      </w:r>
    </w:p>
    <w:p w:rsidR="009D009A" w:rsidRPr="00771315" w:rsidRDefault="009B2400" w:rsidP="00080E01">
      <w:pPr>
        <w:pStyle w:val="Instruo"/>
        <w:numPr>
          <w:ilvl w:val="0"/>
          <w:numId w:val="9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7" w:name="_Ref393206223"/>
      <w:bookmarkStart w:id="18" w:name="_Ref391992454"/>
      <w:r w:rsidRPr="000A2DE6">
        <w:rPr>
          <w:i w:val="0"/>
          <w:iCs/>
          <w:color w:val="auto"/>
          <w:sz w:val="24"/>
          <w:szCs w:val="24"/>
        </w:rPr>
        <w:t xml:space="preserve">O sistema </w:t>
      </w:r>
      <w:r w:rsidR="005E7A89" w:rsidRPr="00D87EC6">
        <w:rPr>
          <w:i w:val="0"/>
          <w:iCs/>
          <w:color w:val="auto"/>
          <w:sz w:val="24"/>
          <w:szCs w:val="24"/>
        </w:rPr>
        <w:t>exibe a lista de participante(s) selecionados</w:t>
      </w:r>
      <w:r w:rsidR="005041BC">
        <w:rPr>
          <w:i w:val="0"/>
          <w:iCs/>
          <w:color w:val="auto"/>
          <w:sz w:val="24"/>
          <w:szCs w:val="24"/>
        </w:rPr>
        <w:t xml:space="preserve"> na</w:t>
      </w:r>
      <w:r w:rsidR="005E7A89" w:rsidRPr="00D87EC6">
        <w:rPr>
          <w:i w:val="0"/>
          <w:iCs/>
          <w:color w:val="auto"/>
          <w:sz w:val="24"/>
          <w:szCs w:val="24"/>
        </w:rPr>
        <w:t xml:space="preserve"> </w:t>
      </w:r>
      <w:r w:rsidRPr="000A2DE6">
        <w:rPr>
          <w:i w:val="0"/>
          <w:iCs/>
          <w:color w:val="auto"/>
          <w:sz w:val="24"/>
          <w:szCs w:val="24"/>
        </w:rPr>
        <w:t xml:space="preserve">"Tela </w:t>
      </w:r>
      <w:r w:rsidR="00573EF9" w:rsidRPr="000A2DE6">
        <w:rPr>
          <w:i w:val="0"/>
          <w:iCs/>
          <w:color w:val="auto"/>
          <w:sz w:val="24"/>
          <w:szCs w:val="24"/>
        </w:rPr>
        <w:t>Gerar Etiqueta para Correspondência</w:t>
      </w:r>
      <w:r w:rsidR="00DA7411">
        <w:rPr>
          <w:i w:val="0"/>
          <w:iCs/>
          <w:color w:val="auto"/>
          <w:sz w:val="24"/>
          <w:szCs w:val="24"/>
        </w:rPr>
        <w:t xml:space="preserve"> </w:t>
      </w:r>
      <w:r w:rsidRPr="000A2DE6">
        <w:rPr>
          <w:i w:val="0"/>
          <w:iCs/>
          <w:color w:val="auto"/>
          <w:sz w:val="24"/>
          <w:szCs w:val="24"/>
        </w:rPr>
        <w:t xml:space="preserve">- </w:t>
      </w:r>
      <w:r w:rsidR="00E871ED" w:rsidRPr="000A2DE6">
        <w:rPr>
          <w:i w:val="0"/>
          <w:iCs/>
          <w:color w:val="auto"/>
          <w:sz w:val="24"/>
          <w:szCs w:val="24"/>
        </w:rPr>
        <w:t>2.2.</w:t>
      </w:r>
      <w:r w:rsidR="00867042">
        <w:rPr>
          <w:i w:val="0"/>
          <w:iCs/>
          <w:color w:val="auto"/>
          <w:sz w:val="24"/>
          <w:szCs w:val="24"/>
        </w:rPr>
        <w:t>2</w:t>
      </w:r>
      <w:r w:rsidRPr="000A2DE6">
        <w:rPr>
          <w:i w:val="0"/>
          <w:iCs/>
          <w:color w:val="auto"/>
          <w:sz w:val="24"/>
          <w:szCs w:val="24"/>
        </w:rPr>
        <w:t xml:space="preserve">"; </w:t>
      </w:r>
      <w:r w:rsidRPr="000A2DE6">
        <w:rPr>
          <w:b/>
          <w:i w:val="0"/>
          <w:iCs/>
          <w:color w:val="auto"/>
          <w:sz w:val="24"/>
          <w:szCs w:val="24"/>
        </w:rPr>
        <w:t>[IT</w:t>
      </w:r>
      <w:r w:rsidR="00E871ED" w:rsidRPr="000A2DE6">
        <w:rPr>
          <w:b/>
          <w:i w:val="0"/>
          <w:iCs/>
          <w:color w:val="auto"/>
          <w:sz w:val="24"/>
          <w:szCs w:val="24"/>
        </w:rPr>
        <w:t>017</w:t>
      </w:r>
      <w:r w:rsidRPr="000A2DE6">
        <w:rPr>
          <w:b/>
          <w:i w:val="0"/>
          <w:iCs/>
          <w:color w:val="auto"/>
          <w:sz w:val="24"/>
          <w:szCs w:val="24"/>
        </w:rPr>
        <w:t>]</w:t>
      </w:r>
      <w:r w:rsidRPr="000A2DE6">
        <w:rPr>
          <w:i w:val="0"/>
          <w:iCs/>
          <w:color w:val="auto"/>
          <w:sz w:val="24"/>
          <w:szCs w:val="24"/>
        </w:rPr>
        <w:t xml:space="preserve"> </w:t>
      </w:r>
      <w:r w:rsidRPr="000A2DE6">
        <w:rPr>
          <w:b/>
          <w:i w:val="0"/>
          <w:iCs/>
          <w:color w:val="auto"/>
          <w:sz w:val="24"/>
          <w:szCs w:val="24"/>
        </w:rPr>
        <w:t>[RN1</w:t>
      </w:r>
      <w:r w:rsidR="00052B84" w:rsidRPr="000A2DE6">
        <w:rPr>
          <w:b/>
          <w:i w:val="0"/>
          <w:iCs/>
          <w:color w:val="auto"/>
          <w:sz w:val="24"/>
          <w:szCs w:val="24"/>
        </w:rPr>
        <w:t>7-0</w:t>
      </w:r>
      <w:r w:rsidR="00105FC0">
        <w:rPr>
          <w:b/>
          <w:i w:val="0"/>
          <w:iCs/>
          <w:color w:val="auto"/>
          <w:sz w:val="24"/>
          <w:szCs w:val="24"/>
        </w:rPr>
        <w:t>5</w:t>
      </w:r>
      <w:r w:rsidRPr="000A2DE6">
        <w:rPr>
          <w:b/>
          <w:i w:val="0"/>
          <w:iCs/>
          <w:color w:val="auto"/>
          <w:sz w:val="24"/>
          <w:szCs w:val="24"/>
        </w:rPr>
        <w:t xml:space="preserve">] </w:t>
      </w:r>
      <w:r w:rsidR="00052B84" w:rsidRPr="000A2DE6">
        <w:rPr>
          <w:b/>
          <w:i w:val="0"/>
          <w:iCs/>
          <w:color w:val="auto"/>
          <w:sz w:val="24"/>
          <w:szCs w:val="24"/>
        </w:rPr>
        <w:t>[RN17-0</w:t>
      </w:r>
      <w:r w:rsidR="00105FC0">
        <w:rPr>
          <w:b/>
          <w:i w:val="0"/>
          <w:iCs/>
          <w:color w:val="auto"/>
          <w:sz w:val="24"/>
          <w:szCs w:val="24"/>
        </w:rPr>
        <w:t>6</w:t>
      </w:r>
      <w:r w:rsidR="00052B84" w:rsidRPr="000A2DE6">
        <w:rPr>
          <w:b/>
          <w:i w:val="0"/>
          <w:iCs/>
          <w:color w:val="auto"/>
          <w:sz w:val="24"/>
          <w:szCs w:val="24"/>
        </w:rPr>
        <w:t>] [RN17-0</w:t>
      </w:r>
      <w:r w:rsidR="00105FC0">
        <w:rPr>
          <w:b/>
          <w:i w:val="0"/>
          <w:iCs/>
          <w:color w:val="auto"/>
          <w:sz w:val="24"/>
          <w:szCs w:val="24"/>
        </w:rPr>
        <w:t>7</w:t>
      </w:r>
      <w:r w:rsidR="00052B84" w:rsidRPr="000A2DE6">
        <w:rPr>
          <w:b/>
          <w:i w:val="0"/>
          <w:iCs/>
          <w:color w:val="auto"/>
          <w:sz w:val="24"/>
          <w:szCs w:val="24"/>
        </w:rPr>
        <w:t xml:space="preserve">] </w:t>
      </w:r>
      <w:r w:rsidR="000A2DE6" w:rsidRPr="000A2DE6">
        <w:rPr>
          <w:b/>
          <w:i w:val="0"/>
          <w:iCs/>
          <w:color w:val="auto"/>
          <w:sz w:val="24"/>
          <w:szCs w:val="24"/>
        </w:rPr>
        <w:t>[</w:t>
      </w:r>
      <w:r w:rsidR="008148DA">
        <w:rPr>
          <w:sz w:val="24"/>
          <w:szCs w:val="24"/>
        </w:rPr>
        <w:fldChar w:fldCharType="begin"/>
      </w:r>
      <w:r w:rsidR="007C329D">
        <w:rPr>
          <w:b/>
          <w:i w:val="0"/>
          <w:iCs/>
          <w:color w:val="auto"/>
          <w:sz w:val="24"/>
          <w:szCs w:val="24"/>
        </w:rPr>
        <w:instrText xml:space="preserve"> REF _Ref392583242 \r \h </w:instrText>
      </w:r>
      <w:r w:rsidR="008148DA">
        <w:rPr>
          <w:sz w:val="24"/>
          <w:szCs w:val="24"/>
        </w:rPr>
      </w:r>
      <w:r w:rsidR="008148DA">
        <w:rPr>
          <w:sz w:val="24"/>
          <w:szCs w:val="24"/>
        </w:rPr>
        <w:fldChar w:fldCharType="separate"/>
      </w:r>
      <w:r w:rsidR="007C329D">
        <w:rPr>
          <w:b/>
          <w:i w:val="0"/>
          <w:iCs/>
          <w:color w:val="auto"/>
          <w:sz w:val="24"/>
          <w:szCs w:val="24"/>
        </w:rPr>
        <w:t>FA-3</w:t>
      </w:r>
      <w:r w:rsidR="008148DA">
        <w:rPr>
          <w:sz w:val="24"/>
          <w:szCs w:val="24"/>
        </w:rPr>
        <w:fldChar w:fldCharType="end"/>
      </w:r>
      <w:r w:rsidR="000A2DE6" w:rsidRPr="000A2DE6">
        <w:rPr>
          <w:b/>
          <w:i w:val="0"/>
          <w:iCs/>
          <w:color w:val="auto"/>
          <w:sz w:val="24"/>
          <w:szCs w:val="24"/>
        </w:rPr>
        <w:t>]</w:t>
      </w:r>
      <w:bookmarkEnd w:id="17"/>
      <w:r w:rsidR="0074383B">
        <w:rPr>
          <w:b/>
          <w:i w:val="0"/>
          <w:iCs/>
          <w:color w:val="auto"/>
          <w:sz w:val="24"/>
          <w:szCs w:val="24"/>
        </w:rPr>
        <w:t xml:space="preserve"> </w:t>
      </w:r>
    </w:p>
    <w:p w:rsidR="00052B84" w:rsidRPr="000A2DE6" w:rsidRDefault="009D009A" w:rsidP="00080E0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confere os dados;</w:t>
      </w:r>
      <w:r w:rsidR="000A2DE6" w:rsidRPr="000A2DE6">
        <w:rPr>
          <w:b/>
          <w:i w:val="0"/>
          <w:iCs/>
          <w:color w:val="auto"/>
          <w:sz w:val="24"/>
          <w:szCs w:val="24"/>
        </w:rPr>
        <w:t xml:space="preserve"> </w:t>
      </w:r>
      <w:bookmarkStart w:id="19" w:name="_Ref391976279"/>
      <w:bookmarkStart w:id="20" w:name="_Ref391993237"/>
      <w:bookmarkEnd w:id="18"/>
    </w:p>
    <w:p w:rsidR="00DA7411" w:rsidRPr="00DA7411" w:rsidRDefault="005E7A89" w:rsidP="00080E0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21" w:name="_Ref392583638"/>
      <w:r w:rsidRPr="004363D1">
        <w:rPr>
          <w:i w:val="0"/>
          <w:iCs/>
          <w:color w:val="auto"/>
          <w:sz w:val="24"/>
          <w:szCs w:val="24"/>
        </w:rPr>
        <w:t>O ator aciona a opção "Gerar Etiqueta";</w:t>
      </w:r>
      <w:r w:rsidRPr="004363D1">
        <w:rPr>
          <w:b/>
          <w:bCs/>
          <w:i w:val="0"/>
          <w:iCs/>
          <w:color w:val="auto"/>
          <w:sz w:val="24"/>
          <w:szCs w:val="24"/>
        </w:rPr>
        <w:t xml:space="preserve"> </w:t>
      </w:r>
      <w:r w:rsidR="00974665" w:rsidRPr="004363D1">
        <w:rPr>
          <w:b/>
          <w:bCs/>
          <w:i w:val="0"/>
          <w:color w:val="auto"/>
          <w:sz w:val="24"/>
          <w:szCs w:val="24"/>
        </w:rPr>
        <w:t xml:space="preserve">[RN17–01] </w:t>
      </w:r>
      <w:r w:rsidRPr="004363D1">
        <w:rPr>
          <w:b/>
          <w:bCs/>
          <w:i w:val="0"/>
          <w:color w:val="auto"/>
          <w:sz w:val="24"/>
          <w:szCs w:val="24"/>
        </w:rPr>
        <w:t>[RN17–0</w:t>
      </w:r>
      <w:r w:rsidR="00105FC0" w:rsidRPr="004363D1">
        <w:rPr>
          <w:b/>
          <w:bCs/>
          <w:i w:val="0"/>
          <w:color w:val="auto"/>
          <w:sz w:val="24"/>
          <w:szCs w:val="24"/>
        </w:rPr>
        <w:t>2</w:t>
      </w:r>
      <w:r w:rsidRPr="004363D1">
        <w:rPr>
          <w:b/>
          <w:bCs/>
          <w:i w:val="0"/>
          <w:color w:val="auto"/>
          <w:sz w:val="24"/>
          <w:szCs w:val="24"/>
        </w:rPr>
        <w:t>] [RN17–0</w:t>
      </w:r>
      <w:r w:rsidR="00105FC0" w:rsidRPr="004363D1">
        <w:rPr>
          <w:b/>
          <w:bCs/>
          <w:i w:val="0"/>
          <w:color w:val="auto"/>
          <w:sz w:val="24"/>
          <w:szCs w:val="24"/>
        </w:rPr>
        <w:t>3</w:t>
      </w:r>
      <w:r w:rsidRPr="004363D1">
        <w:rPr>
          <w:b/>
          <w:bCs/>
          <w:i w:val="0"/>
          <w:color w:val="auto"/>
          <w:sz w:val="22"/>
          <w:szCs w:val="22"/>
        </w:rPr>
        <w:t>]</w:t>
      </w:r>
      <w:r w:rsidRPr="004363D1">
        <w:rPr>
          <w:b/>
          <w:bCs/>
          <w:i w:val="0"/>
          <w:color w:val="auto"/>
          <w:sz w:val="24"/>
          <w:szCs w:val="24"/>
        </w:rPr>
        <w:t xml:space="preserve"> [RN17–0</w:t>
      </w:r>
      <w:r w:rsidR="00105FC0" w:rsidRPr="004363D1">
        <w:rPr>
          <w:b/>
          <w:bCs/>
          <w:i w:val="0"/>
          <w:color w:val="auto"/>
          <w:sz w:val="24"/>
          <w:szCs w:val="24"/>
        </w:rPr>
        <w:t>4</w:t>
      </w:r>
      <w:r w:rsidRPr="004363D1">
        <w:rPr>
          <w:b/>
          <w:bCs/>
          <w:i w:val="0"/>
          <w:color w:val="auto"/>
          <w:sz w:val="24"/>
          <w:szCs w:val="24"/>
        </w:rPr>
        <w:t>]</w:t>
      </w:r>
      <w:r w:rsidRPr="004363D1">
        <w:rPr>
          <w:b/>
          <w:bCs/>
          <w:i w:val="0"/>
          <w:iCs/>
          <w:color w:val="auto"/>
          <w:sz w:val="24"/>
          <w:szCs w:val="24"/>
        </w:rPr>
        <w:t xml:space="preserve"> </w:t>
      </w:r>
      <w:r w:rsidR="00000FC1">
        <w:rPr>
          <w:b/>
          <w:i w:val="0"/>
          <w:iCs/>
          <w:color w:val="auto"/>
          <w:sz w:val="24"/>
          <w:szCs w:val="24"/>
        </w:rPr>
        <w:t>[FE-1]</w:t>
      </w:r>
    </w:p>
    <w:p w:rsidR="007C16E0" w:rsidRPr="007C16E0" w:rsidRDefault="00DA7411" w:rsidP="00080E0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O sistema exibe as opções para escolha da coluna e da linha para gerar a impressão das etiquetas na “Tela Selecionar coluna e linha para impressão </w:t>
      </w:r>
      <w:r w:rsidR="00382F2C">
        <w:rPr>
          <w:i w:val="0"/>
          <w:iCs/>
          <w:color w:val="auto"/>
          <w:sz w:val="24"/>
          <w:szCs w:val="24"/>
        </w:rPr>
        <w:t>– 2.2.6”</w:t>
      </w:r>
      <w:r>
        <w:rPr>
          <w:i w:val="0"/>
          <w:iCs/>
          <w:color w:val="auto"/>
          <w:sz w:val="24"/>
          <w:szCs w:val="24"/>
        </w:rPr>
        <w:t xml:space="preserve">; </w:t>
      </w:r>
      <w:r w:rsidRPr="004363D1">
        <w:rPr>
          <w:b/>
          <w:i w:val="0"/>
          <w:iCs/>
          <w:color w:val="auto"/>
          <w:sz w:val="24"/>
          <w:szCs w:val="24"/>
        </w:rPr>
        <w:t>[RN17-09]</w:t>
      </w:r>
      <w:r w:rsidR="005041BC" w:rsidRPr="004363D1">
        <w:rPr>
          <w:b/>
          <w:i w:val="0"/>
          <w:iCs/>
          <w:color w:val="auto"/>
          <w:sz w:val="24"/>
          <w:szCs w:val="24"/>
        </w:rPr>
        <w:t xml:space="preserve"> </w:t>
      </w:r>
      <w:bookmarkEnd w:id="19"/>
      <w:bookmarkEnd w:id="20"/>
      <w:bookmarkEnd w:id="21"/>
    </w:p>
    <w:p w:rsidR="004363D1" w:rsidRPr="004363D1" w:rsidRDefault="007C16E0" w:rsidP="00080E0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22" w:name="_Ref393206105"/>
      <w:r>
        <w:rPr>
          <w:i w:val="0"/>
          <w:iCs/>
          <w:color w:val="auto"/>
          <w:sz w:val="24"/>
          <w:szCs w:val="24"/>
        </w:rPr>
        <w:t xml:space="preserve">O ator seleciona a opção “Salvar”; </w:t>
      </w:r>
      <w:r w:rsidRPr="007C16E0">
        <w:rPr>
          <w:b/>
          <w:i w:val="0"/>
          <w:iCs/>
          <w:color w:val="auto"/>
          <w:sz w:val="24"/>
          <w:szCs w:val="24"/>
        </w:rPr>
        <w:t>[</w:t>
      </w:r>
      <w:r w:rsidR="008148DA">
        <w:rPr>
          <w:b/>
          <w:i w:val="0"/>
          <w:iCs/>
          <w:color w:val="auto"/>
          <w:sz w:val="24"/>
          <w:szCs w:val="24"/>
        </w:rPr>
        <w:fldChar w:fldCharType="begin"/>
      </w:r>
      <w:r w:rsidR="00882396">
        <w:rPr>
          <w:b/>
          <w:i w:val="0"/>
          <w:iCs/>
          <w:color w:val="auto"/>
          <w:sz w:val="24"/>
          <w:szCs w:val="24"/>
        </w:rPr>
        <w:instrText xml:space="preserve"> REF _Ref392583242 \r \h </w:instrText>
      </w:r>
      <w:r w:rsidR="008148DA">
        <w:rPr>
          <w:b/>
          <w:i w:val="0"/>
          <w:iCs/>
          <w:color w:val="auto"/>
          <w:sz w:val="24"/>
          <w:szCs w:val="24"/>
        </w:rPr>
      </w:r>
      <w:r w:rsidR="008148DA">
        <w:rPr>
          <w:b/>
          <w:i w:val="0"/>
          <w:iCs/>
          <w:color w:val="auto"/>
          <w:sz w:val="24"/>
          <w:szCs w:val="24"/>
        </w:rPr>
        <w:fldChar w:fldCharType="separate"/>
      </w:r>
      <w:r w:rsidR="00882396">
        <w:rPr>
          <w:b/>
          <w:i w:val="0"/>
          <w:iCs/>
          <w:color w:val="auto"/>
          <w:sz w:val="24"/>
          <w:szCs w:val="24"/>
        </w:rPr>
        <w:t>FA-3</w:t>
      </w:r>
      <w:r w:rsidR="008148DA">
        <w:rPr>
          <w:b/>
          <w:i w:val="0"/>
          <w:iCs/>
          <w:color w:val="auto"/>
          <w:sz w:val="24"/>
          <w:szCs w:val="24"/>
        </w:rPr>
        <w:fldChar w:fldCharType="end"/>
      </w:r>
      <w:r w:rsidRPr="007C16E0">
        <w:rPr>
          <w:b/>
          <w:i w:val="0"/>
          <w:iCs/>
          <w:color w:val="auto"/>
          <w:sz w:val="24"/>
          <w:szCs w:val="24"/>
        </w:rPr>
        <w:t>]</w:t>
      </w:r>
      <w:bookmarkEnd w:id="22"/>
    </w:p>
    <w:p w:rsidR="00B73145" w:rsidRPr="00B73145" w:rsidRDefault="00B73145" w:rsidP="00B73145">
      <w:pPr>
        <w:pStyle w:val="Instruo"/>
        <w:numPr>
          <w:ilvl w:val="0"/>
          <w:numId w:val="9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7F14F5">
        <w:rPr>
          <w:i w:val="0"/>
          <w:iCs/>
          <w:color w:val="auto"/>
          <w:sz w:val="24"/>
          <w:szCs w:val="24"/>
        </w:rPr>
        <w:t>O sistema exibe a "Tela Visualizar Impressão</w:t>
      </w:r>
      <w:r w:rsidR="00CD6BB7">
        <w:rPr>
          <w:i w:val="0"/>
          <w:iCs/>
          <w:color w:val="auto"/>
          <w:sz w:val="24"/>
          <w:szCs w:val="24"/>
        </w:rPr>
        <w:t xml:space="preserve"> Correspondência</w:t>
      </w:r>
      <w:r w:rsidRPr="007F14F5">
        <w:rPr>
          <w:i w:val="0"/>
          <w:iCs/>
          <w:color w:val="auto"/>
          <w:sz w:val="24"/>
          <w:szCs w:val="24"/>
        </w:rPr>
        <w:t xml:space="preserve"> - 2.2.</w:t>
      </w:r>
      <w:r w:rsidR="00CD6BB7">
        <w:rPr>
          <w:i w:val="0"/>
          <w:iCs/>
          <w:color w:val="auto"/>
          <w:sz w:val="24"/>
          <w:szCs w:val="24"/>
        </w:rPr>
        <w:t>3</w:t>
      </w:r>
      <w:r w:rsidRPr="00A544F2">
        <w:rPr>
          <w:i w:val="0"/>
          <w:iCs/>
          <w:color w:val="auto"/>
          <w:sz w:val="24"/>
          <w:szCs w:val="24"/>
        </w:rPr>
        <w:t xml:space="preserve">"; </w:t>
      </w:r>
      <w:r w:rsidRPr="00267564">
        <w:rPr>
          <w:b/>
          <w:i w:val="0"/>
          <w:iCs/>
          <w:color w:val="auto"/>
          <w:sz w:val="24"/>
          <w:szCs w:val="24"/>
        </w:rPr>
        <w:t xml:space="preserve">[IT017] </w:t>
      </w:r>
      <w:r w:rsidRPr="00B73145">
        <w:rPr>
          <w:b/>
          <w:bCs/>
          <w:i w:val="0"/>
          <w:color w:val="auto"/>
          <w:sz w:val="24"/>
          <w:szCs w:val="24"/>
        </w:rPr>
        <w:t>[RN17–1</w:t>
      </w:r>
      <w:r w:rsidR="00CD6BB7">
        <w:rPr>
          <w:b/>
          <w:bCs/>
          <w:i w:val="0"/>
          <w:color w:val="auto"/>
          <w:sz w:val="24"/>
          <w:szCs w:val="24"/>
        </w:rPr>
        <w:t>1</w:t>
      </w:r>
      <w:r w:rsidRPr="00B73145">
        <w:rPr>
          <w:b/>
          <w:bCs/>
          <w:i w:val="0"/>
          <w:color w:val="auto"/>
          <w:sz w:val="24"/>
          <w:szCs w:val="24"/>
        </w:rPr>
        <w:t>]</w:t>
      </w:r>
    </w:p>
    <w:p w:rsidR="009B2400" w:rsidRPr="004363D1" w:rsidRDefault="009B2400" w:rsidP="00080E0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4363D1">
        <w:rPr>
          <w:i w:val="0"/>
          <w:iCs/>
          <w:color w:val="auto"/>
          <w:sz w:val="24"/>
          <w:szCs w:val="24"/>
        </w:rPr>
        <w:t xml:space="preserve">O fluxo retorna para o passo </w:t>
      </w:r>
      <w:r w:rsidR="008148DA" w:rsidRPr="004363D1">
        <w:rPr>
          <w:i w:val="0"/>
          <w:iCs/>
          <w:color w:val="auto"/>
          <w:sz w:val="24"/>
          <w:szCs w:val="24"/>
        </w:rPr>
        <w:fldChar w:fldCharType="begin"/>
      </w:r>
      <w:r w:rsidR="00707F54" w:rsidRPr="004363D1">
        <w:rPr>
          <w:i w:val="0"/>
          <w:iCs/>
          <w:color w:val="auto"/>
          <w:sz w:val="24"/>
          <w:szCs w:val="24"/>
        </w:rPr>
        <w:instrText xml:space="preserve"> REF _Ref391534054 \r \h </w:instrText>
      </w:r>
      <w:r w:rsidR="008148DA" w:rsidRPr="004363D1">
        <w:rPr>
          <w:i w:val="0"/>
          <w:iCs/>
          <w:color w:val="auto"/>
          <w:sz w:val="24"/>
          <w:szCs w:val="24"/>
        </w:rPr>
      </w:r>
      <w:r w:rsidR="008148DA" w:rsidRPr="004363D1">
        <w:rPr>
          <w:i w:val="0"/>
          <w:iCs/>
          <w:color w:val="auto"/>
          <w:sz w:val="24"/>
          <w:szCs w:val="24"/>
        </w:rPr>
        <w:fldChar w:fldCharType="separate"/>
      </w:r>
      <w:r w:rsidR="00707F54" w:rsidRPr="004363D1">
        <w:rPr>
          <w:i w:val="0"/>
          <w:iCs/>
          <w:color w:val="auto"/>
          <w:sz w:val="24"/>
          <w:szCs w:val="24"/>
        </w:rPr>
        <w:t>1</w:t>
      </w:r>
      <w:r w:rsidR="008148DA" w:rsidRPr="004363D1">
        <w:rPr>
          <w:i w:val="0"/>
          <w:iCs/>
          <w:color w:val="auto"/>
          <w:sz w:val="24"/>
          <w:szCs w:val="24"/>
        </w:rPr>
        <w:fldChar w:fldCharType="end"/>
      </w:r>
      <w:r w:rsidRPr="004363D1">
        <w:rPr>
          <w:i w:val="0"/>
          <w:iCs/>
          <w:color w:val="auto"/>
          <w:sz w:val="24"/>
          <w:szCs w:val="24"/>
        </w:rPr>
        <w:t xml:space="preserve"> do fluxo principal.</w:t>
      </w:r>
    </w:p>
    <w:p w:rsidR="009B2400" w:rsidRPr="009B2400" w:rsidRDefault="009B2400" w:rsidP="009B2400">
      <w:pPr>
        <w:pStyle w:val="Instruo"/>
        <w:ind w:left="1080"/>
        <w:jc w:val="both"/>
        <w:rPr>
          <w:i w:val="0"/>
          <w:iCs/>
          <w:color w:val="auto"/>
          <w:sz w:val="24"/>
          <w:szCs w:val="24"/>
        </w:rPr>
      </w:pPr>
    </w:p>
    <w:p w:rsidR="009B2400" w:rsidRPr="009B2400" w:rsidRDefault="009B2400" w:rsidP="009B2400"/>
    <w:p w:rsidR="00602D51" w:rsidRDefault="00602D51" w:rsidP="00080E01">
      <w:pPr>
        <w:pStyle w:val="Instruo"/>
        <w:numPr>
          <w:ilvl w:val="0"/>
          <w:numId w:val="7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3" w:name="_Ref392583017"/>
      <w:r>
        <w:rPr>
          <w:b/>
          <w:i w:val="0"/>
          <w:iCs/>
          <w:color w:val="auto"/>
          <w:sz w:val="24"/>
          <w:szCs w:val="24"/>
        </w:rPr>
        <w:t>Credencial</w:t>
      </w:r>
      <w:bookmarkEnd w:id="23"/>
    </w:p>
    <w:p w:rsidR="00602D51" w:rsidRPr="00E871ED" w:rsidRDefault="00602D51" w:rsidP="00602D51"/>
    <w:p w:rsidR="00602D51" w:rsidRDefault="00602D51" w:rsidP="00080E01">
      <w:pPr>
        <w:pStyle w:val="Instruo"/>
        <w:numPr>
          <w:ilvl w:val="0"/>
          <w:numId w:val="13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é iniciado no </w:t>
      </w:r>
      <w:r w:rsidRPr="008A14C1">
        <w:rPr>
          <w:i w:val="0"/>
          <w:iCs/>
          <w:color w:val="auto"/>
          <w:sz w:val="24"/>
          <w:szCs w:val="24"/>
        </w:rPr>
        <w:t xml:space="preserve">passo </w:t>
      </w:r>
      <w:r w:rsidR="008148DA">
        <w:fldChar w:fldCharType="begin"/>
      </w:r>
      <w:r w:rsidR="00984C83">
        <w:rPr>
          <w:i w:val="0"/>
          <w:iCs/>
          <w:color w:val="auto"/>
          <w:sz w:val="24"/>
          <w:szCs w:val="24"/>
        </w:rPr>
        <w:instrText xml:space="preserve"> REF _Ref392582833 \r \h </w:instrText>
      </w:r>
      <w:r w:rsidR="008148DA">
        <w:fldChar w:fldCharType="separate"/>
      </w:r>
      <w:r w:rsidR="00984C83">
        <w:rPr>
          <w:i w:val="0"/>
          <w:iCs/>
          <w:color w:val="auto"/>
          <w:sz w:val="24"/>
          <w:szCs w:val="24"/>
        </w:rPr>
        <w:t>3</w:t>
      </w:r>
      <w:r w:rsidR="008148DA">
        <w:fldChar w:fldCharType="end"/>
      </w:r>
      <w:r>
        <w:rPr>
          <w:i w:val="0"/>
          <w:iCs/>
          <w:color w:val="auto"/>
          <w:sz w:val="24"/>
          <w:szCs w:val="24"/>
        </w:rPr>
        <w:t xml:space="preserve"> do fluxo principal quando o ator aciona a opção "C</w:t>
      </w:r>
      <w:r w:rsidR="009D009A">
        <w:rPr>
          <w:i w:val="0"/>
          <w:iCs/>
          <w:color w:val="auto"/>
          <w:sz w:val="24"/>
          <w:szCs w:val="24"/>
        </w:rPr>
        <w:t>redencial</w:t>
      </w:r>
      <w:r>
        <w:rPr>
          <w:i w:val="0"/>
          <w:iCs/>
          <w:color w:val="auto"/>
          <w:sz w:val="24"/>
          <w:szCs w:val="24"/>
        </w:rPr>
        <w:t>";</w:t>
      </w:r>
    </w:p>
    <w:p w:rsidR="009D009A" w:rsidRDefault="00602D51" w:rsidP="00080E01">
      <w:pPr>
        <w:pStyle w:val="Instruo"/>
        <w:numPr>
          <w:ilvl w:val="0"/>
          <w:numId w:val="13"/>
        </w:numPr>
        <w:jc w:val="both"/>
        <w:rPr>
          <w:i w:val="0"/>
          <w:iCs/>
          <w:color w:val="auto"/>
          <w:sz w:val="24"/>
          <w:szCs w:val="24"/>
        </w:rPr>
      </w:pPr>
      <w:bookmarkStart w:id="24" w:name="_Ref392583353"/>
      <w:r w:rsidRPr="000A2DE6">
        <w:rPr>
          <w:i w:val="0"/>
          <w:iCs/>
          <w:color w:val="auto"/>
          <w:sz w:val="24"/>
          <w:szCs w:val="24"/>
        </w:rPr>
        <w:t xml:space="preserve">O sistema exibe </w:t>
      </w:r>
      <w:r w:rsidR="005041BC" w:rsidRPr="00D87EC6">
        <w:rPr>
          <w:i w:val="0"/>
          <w:iCs/>
          <w:color w:val="auto"/>
          <w:sz w:val="24"/>
          <w:szCs w:val="24"/>
        </w:rPr>
        <w:t>a lista de participante(s) selecionados</w:t>
      </w:r>
      <w:r w:rsidR="005041BC">
        <w:rPr>
          <w:i w:val="0"/>
          <w:iCs/>
          <w:color w:val="auto"/>
          <w:sz w:val="24"/>
          <w:szCs w:val="24"/>
        </w:rPr>
        <w:t xml:space="preserve"> na</w:t>
      </w:r>
      <w:r w:rsidRPr="000A2DE6">
        <w:rPr>
          <w:i w:val="0"/>
          <w:iCs/>
          <w:color w:val="auto"/>
          <w:sz w:val="24"/>
          <w:szCs w:val="24"/>
        </w:rPr>
        <w:t xml:space="preserve"> "Tela Gerar Etiqueta para </w:t>
      </w:r>
      <w:r w:rsidR="00605BAC">
        <w:rPr>
          <w:i w:val="0"/>
          <w:iCs/>
          <w:color w:val="auto"/>
          <w:sz w:val="24"/>
          <w:szCs w:val="24"/>
        </w:rPr>
        <w:t>Credencial</w:t>
      </w:r>
      <w:r w:rsidRPr="000A2DE6">
        <w:rPr>
          <w:i w:val="0"/>
          <w:iCs/>
          <w:color w:val="auto"/>
          <w:sz w:val="24"/>
          <w:szCs w:val="24"/>
        </w:rPr>
        <w:t>- 2.2.</w:t>
      </w:r>
      <w:r w:rsidR="00867042">
        <w:rPr>
          <w:i w:val="0"/>
          <w:iCs/>
          <w:color w:val="auto"/>
          <w:sz w:val="24"/>
          <w:szCs w:val="24"/>
        </w:rPr>
        <w:t>4</w:t>
      </w:r>
      <w:r w:rsidRPr="000A2DE6">
        <w:rPr>
          <w:i w:val="0"/>
          <w:iCs/>
          <w:color w:val="auto"/>
          <w:sz w:val="24"/>
          <w:szCs w:val="24"/>
        </w:rPr>
        <w:t xml:space="preserve">"; </w:t>
      </w:r>
      <w:r w:rsidRPr="00267564">
        <w:rPr>
          <w:b/>
          <w:i w:val="0"/>
          <w:iCs/>
          <w:color w:val="auto"/>
          <w:sz w:val="24"/>
          <w:szCs w:val="24"/>
        </w:rPr>
        <w:t>[IT017] [</w:t>
      </w:r>
      <w:r w:rsidR="008148DA">
        <w:rPr>
          <w:b/>
          <w:i w:val="0"/>
          <w:iCs/>
          <w:color w:val="auto"/>
          <w:sz w:val="24"/>
          <w:szCs w:val="24"/>
        </w:rPr>
        <w:fldChar w:fldCharType="begin"/>
      </w:r>
      <w:r w:rsidR="00164E43">
        <w:rPr>
          <w:b/>
          <w:i w:val="0"/>
          <w:iCs/>
          <w:color w:val="auto"/>
          <w:sz w:val="24"/>
          <w:szCs w:val="24"/>
        </w:rPr>
        <w:instrText xml:space="preserve"> REF _Ref392583242 \r \h </w:instrText>
      </w:r>
      <w:r w:rsidR="008148DA">
        <w:rPr>
          <w:b/>
          <w:i w:val="0"/>
          <w:iCs/>
          <w:color w:val="auto"/>
          <w:sz w:val="24"/>
          <w:szCs w:val="24"/>
        </w:rPr>
      </w:r>
      <w:r w:rsidR="008148DA">
        <w:rPr>
          <w:b/>
          <w:i w:val="0"/>
          <w:iCs/>
          <w:color w:val="auto"/>
          <w:sz w:val="24"/>
          <w:szCs w:val="24"/>
        </w:rPr>
        <w:fldChar w:fldCharType="separate"/>
      </w:r>
      <w:r w:rsidR="00164E43">
        <w:rPr>
          <w:b/>
          <w:i w:val="0"/>
          <w:iCs/>
          <w:color w:val="auto"/>
          <w:sz w:val="24"/>
          <w:szCs w:val="24"/>
        </w:rPr>
        <w:t>FA-3</w:t>
      </w:r>
      <w:r w:rsidR="008148DA">
        <w:rPr>
          <w:b/>
          <w:i w:val="0"/>
          <w:iCs/>
          <w:color w:val="auto"/>
          <w:sz w:val="24"/>
          <w:szCs w:val="24"/>
        </w:rPr>
        <w:fldChar w:fldCharType="end"/>
      </w:r>
      <w:r w:rsidRPr="00267564">
        <w:rPr>
          <w:b/>
          <w:i w:val="0"/>
          <w:iCs/>
          <w:color w:val="auto"/>
          <w:sz w:val="24"/>
          <w:szCs w:val="24"/>
        </w:rPr>
        <w:t>]</w:t>
      </w:r>
      <w:bookmarkEnd w:id="24"/>
    </w:p>
    <w:p w:rsidR="00602D51" w:rsidRPr="000A2DE6" w:rsidRDefault="009D009A" w:rsidP="00080E01">
      <w:pPr>
        <w:pStyle w:val="Instruo"/>
        <w:numPr>
          <w:ilvl w:val="0"/>
          <w:numId w:val="13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confere os dados;</w:t>
      </w:r>
      <w:del w:id="25" w:author="RAYANNE" w:date="2014-07-11T00:25:00Z">
        <w:r w:rsidR="00602D51" w:rsidRPr="00A544F2" w:rsidDel="009D009A">
          <w:rPr>
            <w:i w:val="0"/>
            <w:iCs/>
            <w:color w:val="auto"/>
            <w:sz w:val="24"/>
            <w:szCs w:val="24"/>
          </w:rPr>
          <w:delText xml:space="preserve"> </w:delText>
        </w:r>
      </w:del>
    </w:p>
    <w:p w:rsidR="00DA7411" w:rsidRPr="00DA7411" w:rsidRDefault="005041BC" w:rsidP="00080E01">
      <w:pPr>
        <w:pStyle w:val="Instruo"/>
        <w:numPr>
          <w:ilvl w:val="0"/>
          <w:numId w:val="13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6" w:name="_Ref392583480"/>
      <w:r w:rsidRPr="001176A2">
        <w:rPr>
          <w:i w:val="0"/>
          <w:iCs/>
          <w:color w:val="auto"/>
          <w:sz w:val="24"/>
          <w:szCs w:val="24"/>
        </w:rPr>
        <w:t xml:space="preserve">O ator aciona a opção "Gerar Etiqueta"; </w:t>
      </w:r>
      <w:r w:rsidR="00425C5C" w:rsidRPr="001176A2">
        <w:rPr>
          <w:b/>
          <w:i w:val="0"/>
          <w:iCs/>
          <w:color w:val="auto"/>
          <w:sz w:val="24"/>
          <w:szCs w:val="24"/>
        </w:rPr>
        <w:t>[RN17–0</w:t>
      </w:r>
      <w:r w:rsidR="00BB2D3A" w:rsidRPr="001176A2">
        <w:rPr>
          <w:b/>
          <w:i w:val="0"/>
          <w:iCs/>
          <w:color w:val="auto"/>
          <w:sz w:val="24"/>
          <w:szCs w:val="24"/>
        </w:rPr>
        <w:t>4</w:t>
      </w:r>
      <w:r w:rsidR="00425C5C" w:rsidRPr="001176A2">
        <w:rPr>
          <w:b/>
          <w:i w:val="0"/>
          <w:iCs/>
          <w:color w:val="auto"/>
          <w:sz w:val="24"/>
          <w:szCs w:val="24"/>
        </w:rPr>
        <w:t xml:space="preserve">] </w:t>
      </w:r>
      <w:r w:rsidRPr="001176A2">
        <w:rPr>
          <w:b/>
          <w:i w:val="0"/>
          <w:iCs/>
          <w:color w:val="auto"/>
          <w:sz w:val="24"/>
          <w:szCs w:val="24"/>
        </w:rPr>
        <w:t>[RN17-0</w:t>
      </w:r>
      <w:r w:rsidR="00BB2D3A" w:rsidRPr="001176A2">
        <w:rPr>
          <w:b/>
          <w:i w:val="0"/>
          <w:iCs/>
          <w:color w:val="auto"/>
          <w:sz w:val="24"/>
          <w:szCs w:val="24"/>
        </w:rPr>
        <w:t>8</w:t>
      </w:r>
      <w:r w:rsidRPr="001176A2">
        <w:rPr>
          <w:b/>
          <w:i w:val="0"/>
          <w:iCs/>
          <w:color w:val="auto"/>
          <w:sz w:val="24"/>
          <w:szCs w:val="24"/>
        </w:rPr>
        <w:t>] [RN17-</w:t>
      </w:r>
      <w:r w:rsidR="00BB2D3A" w:rsidRPr="001176A2">
        <w:rPr>
          <w:b/>
          <w:i w:val="0"/>
          <w:iCs/>
          <w:color w:val="auto"/>
          <w:sz w:val="24"/>
          <w:szCs w:val="24"/>
        </w:rPr>
        <w:t>09</w:t>
      </w:r>
      <w:r w:rsidRPr="001176A2">
        <w:rPr>
          <w:b/>
          <w:i w:val="0"/>
          <w:iCs/>
          <w:color w:val="auto"/>
          <w:sz w:val="24"/>
          <w:szCs w:val="24"/>
        </w:rPr>
        <w:t>]</w:t>
      </w:r>
      <w:bookmarkEnd w:id="26"/>
      <w:r w:rsidR="00696A60">
        <w:rPr>
          <w:b/>
          <w:i w:val="0"/>
          <w:iCs/>
          <w:color w:val="auto"/>
          <w:sz w:val="24"/>
          <w:szCs w:val="24"/>
        </w:rPr>
        <w:t xml:space="preserve"> [RN17-12]</w:t>
      </w:r>
      <w:r w:rsidR="001176A2" w:rsidRPr="001176A2">
        <w:rPr>
          <w:i w:val="0"/>
          <w:iCs/>
          <w:color w:val="auto"/>
          <w:sz w:val="24"/>
          <w:szCs w:val="24"/>
        </w:rPr>
        <w:t xml:space="preserve"> </w:t>
      </w:r>
      <w:r w:rsidR="00000FC1">
        <w:rPr>
          <w:b/>
          <w:i w:val="0"/>
          <w:iCs/>
          <w:color w:val="auto"/>
          <w:sz w:val="24"/>
          <w:szCs w:val="24"/>
        </w:rPr>
        <w:t>[FE-1]</w:t>
      </w:r>
    </w:p>
    <w:p w:rsidR="007C16E0" w:rsidRDefault="00DA7411" w:rsidP="00080E01">
      <w:pPr>
        <w:pStyle w:val="Instruo"/>
        <w:numPr>
          <w:ilvl w:val="0"/>
          <w:numId w:val="13"/>
        </w:numPr>
        <w:jc w:val="both"/>
        <w:rPr>
          <w:b/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O sistema exibe as opções para escolha da coluna e da linha para gerar a impressão das etiquetas na “Tela Selecionar coluna e linha para impressão </w:t>
      </w:r>
      <w:r w:rsidR="00382F2C">
        <w:rPr>
          <w:i w:val="0"/>
          <w:iCs/>
          <w:color w:val="auto"/>
          <w:sz w:val="24"/>
          <w:szCs w:val="24"/>
        </w:rPr>
        <w:t>–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382F2C">
        <w:rPr>
          <w:i w:val="0"/>
          <w:iCs/>
          <w:color w:val="auto"/>
          <w:sz w:val="24"/>
          <w:szCs w:val="24"/>
        </w:rPr>
        <w:t>2.2.6”</w:t>
      </w:r>
      <w:r>
        <w:rPr>
          <w:i w:val="0"/>
          <w:iCs/>
          <w:color w:val="auto"/>
          <w:sz w:val="24"/>
          <w:szCs w:val="24"/>
        </w:rPr>
        <w:t xml:space="preserve">; </w:t>
      </w:r>
      <w:r w:rsidRPr="004363D1">
        <w:rPr>
          <w:b/>
          <w:i w:val="0"/>
          <w:iCs/>
          <w:color w:val="auto"/>
          <w:sz w:val="24"/>
          <w:szCs w:val="24"/>
        </w:rPr>
        <w:t>[RN17-09]</w:t>
      </w:r>
      <w:r w:rsidR="007C16E0">
        <w:rPr>
          <w:b/>
          <w:i w:val="0"/>
          <w:iCs/>
          <w:color w:val="auto"/>
          <w:sz w:val="24"/>
          <w:szCs w:val="24"/>
        </w:rPr>
        <w:t xml:space="preserve"> </w:t>
      </w:r>
    </w:p>
    <w:p w:rsidR="00602D51" w:rsidRPr="001176A2" w:rsidRDefault="007C16E0" w:rsidP="00080E01">
      <w:pPr>
        <w:pStyle w:val="Instruo"/>
        <w:numPr>
          <w:ilvl w:val="0"/>
          <w:numId w:val="13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7" w:name="_Ref393206116"/>
      <w:r>
        <w:rPr>
          <w:i w:val="0"/>
          <w:iCs/>
          <w:color w:val="auto"/>
          <w:sz w:val="24"/>
          <w:szCs w:val="24"/>
        </w:rPr>
        <w:t xml:space="preserve">O ator seleciona a opção “Salvar”; </w:t>
      </w:r>
      <w:r w:rsidRPr="007C16E0">
        <w:rPr>
          <w:b/>
          <w:i w:val="0"/>
          <w:iCs/>
          <w:color w:val="auto"/>
          <w:sz w:val="24"/>
          <w:szCs w:val="24"/>
        </w:rPr>
        <w:t>[</w:t>
      </w:r>
      <w:r w:rsidR="008148DA">
        <w:rPr>
          <w:b/>
          <w:i w:val="0"/>
          <w:iCs/>
          <w:color w:val="auto"/>
          <w:sz w:val="24"/>
          <w:szCs w:val="24"/>
        </w:rPr>
        <w:fldChar w:fldCharType="begin"/>
      </w:r>
      <w:r w:rsidR="00882396">
        <w:rPr>
          <w:b/>
          <w:i w:val="0"/>
          <w:iCs/>
          <w:color w:val="auto"/>
          <w:sz w:val="24"/>
          <w:szCs w:val="24"/>
        </w:rPr>
        <w:instrText xml:space="preserve"> REF _Ref392583242 \r \h </w:instrText>
      </w:r>
      <w:r w:rsidR="008148DA">
        <w:rPr>
          <w:b/>
          <w:i w:val="0"/>
          <w:iCs/>
          <w:color w:val="auto"/>
          <w:sz w:val="24"/>
          <w:szCs w:val="24"/>
        </w:rPr>
      </w:r>
      <w:r w:rsidR="008148DA">
        <w:rPr>
          <w:b/>
          <w:i w:val="0"/>
          <w:iCs/>
          <w:color w:val="auto"/>
          <w:sz w:val="24"/>
          <w:szCs w:val="24"/>
        </w:rPr>
        <w:fldChar w:fldCharType="separate"/>
      </w:r>
      <w:r w:rsidR="00882396">
        <w:rPr>
          <w:b/>
          <w:i w:val="0"/>
          <w:iCs/>
          <w:color w:val="auto"/>
          <w:sz w:val="24"/>
          <w:szCs w:val="24"/>
        </w:rPr>
        <w:t>FA-3</w:t>
      </w:r>
      <w:r w:rsidR="008148DA">
        <w:rPr>
          <w:b/>
          <w:i w:val="0"/>
          <w:iCs/>
          <w:color w:val="auto"/>
          <w:sz w:val="24"/>
          <w:szCs w:val="24"/>
        </w:rPr>
        <w:fldChar w:fldCharType="end"/>
      </w:r>
      <w:r w:rsidRPr="007C16E0">
        <w:rPr>
          <w:b/>
          <w:i w:val="0"/>
          <w:iCs/>
          <w:color w:val="auto"/>
          <w:sz w:val="24"/>
          <w:szCs w:val="24"/>
        </w:rPr>
        <w:t>]</w:t>
      </w:r>
      <w:bookmarkEnd w:id="27"/>
    </w:p>
    <w:p w:rsidR="00A544F2" w:rsidRPr="00B73145" w:rsidRDefault="00A544F2" w:rsidP="00080E01">
      <w:pPr>
        <w:pStyle w:val="Instruo"/>
        <w:numPr>
          <w:ilvl w:val="0"/>
          <w:numId w:val="13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7F14F5">
        <w:rPr>
          <w:i w:val="0"/>
          <w:iCs/>
          <w:color w:val="auto"/>
          <w:sz w:val="24"/>
          <w:szCs w:val="24"/>
        </w:rPr>
        <w:t xml:space="preserve">O sistema exibe a "Tela Visualizar Impressão </w:t>
      </w:r>
      <w:r w:rsidR="00CD6BB7">
        <w:rPr>
          <w:i w:val="0"/>
          <w:iCs/>
          <w:color w:val="auto"/>
          <w:sz w:val="24"/>
          <w:szCs w:val="24"/>
        </w:rPr>
        <w:t>Credencial</w:t>
      </w:r>
      <w:r w:rsidRPr="007F14F5">
        <w:rPr>
          <w:i w:val="0"/>
          <w:iCs/>
          <w:color w:val="auto"/>
          <w:sz w:val="24"/>
          <w:szCs w:val="24"/>
        </w:rPr>
        <w:t>- 2.2.</w:t>
      </w:r>
      <w:r w:rsidR="00CD6BB7">
        <w:rPr>
          <w:i w:val="0"/>
          <w:iCs/>
          <w:color w:val="auto"/>
          <w:sz w:val="24"/>
          <w:szCs w:val="24"/>
        </w:rPr>
        <w:t>5</w:t>
      </w:r>
      <w:r w:rsidRPr="00A544F2">
        <w:rPr>
          <w:i w:val="0"/>
          <w:iCs/>
          <w:color w:val="auto"/>
          <w:sz w:val="24"/>
          <w:szCs w:val="24"/>
        </w:rPr>
        <w:t xml:space="preserve">"; </w:t>
      </w:r>
      <w:r w:rsidRPr="00267564">
        <w:rPr>
          <w:b/>
          <w:i w:val="0"/>
          <w:iCs/>
          <w:color w:val="auto"/>
          <w:sz w:val="24"/>
          <w:szCs w:val="24"/>
        </w:rPr>
        <w:t xml:space="preserve">[IT017] </w:t>
      </w:r>
      <w:r w:rsidR="00B73145" w:rsidRPr="00B73145">
        <w:rPr>
          <w:b/>
          <w:bCs/>
          <w:i w:val="0"/>
          <w:color w:val="auto"/>
          <w:sz w:val="24"/>
          <w:szCs w:val="24"/>
        </w:rPr>
        <w:t>[RN17–10]</w:t>
      </w:r>
    </w:p>
    <w:p w:rsidR="00A544F2" w:rsidRPr="009B2400" w:rsidRDefault="00A544F2" w:rsidP="00080E01">
      <w:pPr>
        <w:pStyle w:val="Instruo"/>
        <w:numPr>
          <w:ilvl w:val="0"/>
          <w:numId w:val="13"/>
        </w:numPr>
        <w:jc w:val="both"/>
        <w:rPr>
          <w:i w:val="0"/>
          <w:iCs/>
          <w:color w:val="auto"/>
          <w:sz w:val="24"/>
          <w:szCs w:val="24"/>
        </w:rPr>
      </w:pPr>
      <w:r w:rsidRPr="009B2400">
        <w:rPr>
          <w:i w:val="0"/>
          <w:iCs/>
          <w:color w:val="auto"/>
          <w:sz w:val="24"/>
          <w:szCs w:val="24"/>
        </w:rPr>
        <w:t xml:space="preserve">O fluxo retorna para o passo </w:t>
      </w:r>
      <w:r w:rsidR="008148DA">
        <w:rPr>
          <w:i w:val="0"/>
          <w:iCs/>
          <w:color w:val="auto"/>
          <w:sz w:val="24"/>
          <w:szCs w:val="24"/>
        </w:rPr>
        <w:fldChar w:fldCharType="begin"/>
      </w:r>
      <w:r w:rsidR="00707F54">
        <w:rPr>
          <w:i w:val="0"/>
          <w:iCs/>
          <w:color w:val="auto"/>
          <w:sz w:val="24"/>
          <w:szCs w:val="24"/>
        </w:rPr>
        <w:instrText xml:space="preserve"> REF _Ref391534054 \r \h </w:instrText>
      </w:r>
      <w:r w:rsidR="008148DA">
        <w:rPr>
          <w:i w:val="0"/>
          <w:iCs/>
          <w:color w:val="auto"/>
          <w:sz w:val="24"/>
          <w:szCs w:val="24"/>
        </w:rPr>
      </w:r>
      <w:r w:rsidR="008148DA">
        <w:rPr>
          <w:i w:val="0"/>
          <w:iCs/>
          <w:color w:val="auto"/>
          <w:sz w:val="24"/>
          <w:szCs w:val="24"/>
        </w:rPr>
        <w:fldChar w:fldCharType="separate"/>
      </w:r>
      <w:r w:rsidR="00707F54">
        <w:rPr>
          <w:i w:val="0"/>
          <w:iCs/>
          <w:color w:val="auto"/>
          <w:sz w:val="24"/>
          <w:szCs w:val="24"/>
        </w:rPr>
        <w:t>1</w:t>
      </w:r>
      <w:r w:rsidR="008148DA">
        <w:rPr>
          <w:i w:val="0"/>
          <w:iCs/>
          <w:color w:val="auto"/>
          <w:sz w:val="24"/>
          <w:szCs w:val="24"/>
        </w:rPr>
        <w:fldChar w:fldCharType="end"/>
      </w:r>
      <w:r w:rsidRPr="009B2400">
        <w:rPr>
          <w:i w:val="0"/>
          <w:iCs/>
          <w:color w:val="auto"/>
          <w:sz w:val="24"/>
          <w:szCs w:val="24"/>
        </w:rPr>
        <w:t xml:space="preserve"> do fluxo principal.</w:t>
      </w:r>
    </w:p>
    <w:p w:rsidR="00602D51" w:rsidRDefault="00602D51" w:rsidP="00602D51">
      <w:pPr>
        <w:pStyle w:val="Instruo"/>
        <w:ind w:left="1080"/>
        <w:jc w:val="both"/>
        <w:rPr>
          <w:b/>
          <w:i w:val="0"/>
          <w:iCs/>
          <w:color w:val="auto"/>
          <w:sz w:val="24"/>
          <w:szCs w:val="24"/>
        </w:rPr>
      </w:pPr>
    </w:p>
    <w:p w:rsidR="000B774F" w:rsidRPr="00F70840" w:rsidRDefault="000B774F" w:rsidP="00080E01">
      <w:pPr>
        <w:pStyle w:val="Instruo"/>
        <w:numPr>
          <w:ilvl w:val="0"/>
          <w:numId w:val="7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8" w:name="_Ref392583242"/>
      <w:r w:rsidRPr="00F70840">
        <w:rPr>
          <w:b/>
          <w:i w:val="0"/>
          <w:iCs/>
          <w:color w:val="auto"/>
          <w:sz w:val="24"/>
          <w:szCs w:val="24"/>
        </w:rPr>
        <w:t>Cancelar</w:t>
      </w:r>
      <w:bookmarkEnd w:id="14"/>
      <w:bookmarkEnd w:id="28"/>
    </w:p>
    <w:p w:rsidR="000B774F" w:rsidRPr="00F70840" w:rsidRDefault="000B774F" w:rsidP="000B774F"/>
    <w:p w:rsidR="000B774F" w:rsidRPr="00E77075" w:rsidRDefault="000B774F" w:rsidP="002300D7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E77075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8148DA">
        <w:rPr>
          <w:i w:val="0"/>
          <w:iCs/>
          <w:color w:val="auto"/>
          <w:sz w:val="24"/>
          <w:szCs w:val="24"/>
        </w:rPr>
        <w:fldChar w:fldCharType="begin"/>
      </w:r>
      <w:r w:rsidR="00073CAC">
        <w:rPr>
          <w:i w:val="0"/>
          <w:iCs/>
          <w:color w:val="auto"/>
          <w:sz w:val="24"/>
          <w:szCs w:val="24"/>
        </w:rPr>
        <w:instrText xml:space="preserve"> REF _Ref392582833 \r \h </w:instrText>
      </w:r>
      <w:r w:rsidR="008148DA">
        <w:rPr>
          <w:i w:val="0"/>
          <w:iCs/>
          <w:color w:val="auto"/>
          <w:sz w:val="24"/>
          <w:szCs w:val="24"/>
        </w:rPr>
      </w:r>
      <w:r w:rsidR="008148DA">
        <w:rPr>
          <w:i w:val="0"/>
          <w:iCs/>
          <w:color w:val="auto"/>
          <w:sz w:val="24"/>
          <w:szCs w:val="24"/>
        </w:rPr>
        <w:fldChar w:fldCharType="separate"/>
      </w:r>
      <w:r w:rsidR="00073CAC">
        <w:rPr>
          <w:i w:val="0"/>
          <w:iCs/>
          <w:color w:val="auto"/>
          <w:sz w:val="24"/>
          <w:szCs w:val="24"/>
        </w:rPr>
        <w:t>3</w:t>
      </w:r>
      <w:r w:rsidR="008148DA">
        <w:rPr>
          <w:i w:val="0"/>
          <w:iCs/>
          <w:color w:val="auto"/>
          <w:sz w:val="24"/>
          <w:szCs w:val="24"/>
        </w:rPr>
        <w:fldChar w:fldCharType="end"/>
      </w:r>
      <w:r w:rsidRPr="00E77075">
        <w:rPr>
          <w:i w:val="0"/>
          <w:iCs/>
          <w:color w:val="auto"/>
          <w:sz w:val="24"/>
          <w:szCs w:val="24"/>
        </w:rPr>
        <w:t xml:space="preserve"> do fluxo principal</w:t>
      </w:r>
      <w:r w:rsidR="00897A75">
        <w:rPr>
          <w:i w:val="0"/>
          <w:iCs/>
          <w:color w:val="auto"/>
          <w:sz w:val="24"/>
          <w:szCs w:val="24"/>
        </w:rPr>
        <w:t xml:space="preserve"> ou no passo </w:t>
      </w:r>
      <w:r w:rsidR="008148DA">
        <w:rPr>
          <w:i w:val="0"/>
          <w:iCs/>
          <w:color w:val="auto"/>
          <w:sz w:val="24"/>
          <w:szCs w:val="24"/>
        </w:rPr>
        <w:fldChar w:fldCharType="begin"/>
      </w:r>
      <w:r w:rsidR="00C725D7">
        <w:rPr>
          <w:i w:val="0"/>
          <w:iCs/>
          <w:color w:val="auto"/>
          <w:sz w:val="24"/>
          <w:szCs w:val="24"/>
        </w:rPr>
        <w:instrText xml:space="preserve"> REF _Ref391992454 \r \h </w:instrText>
      </w:r>
      <w:r w:rsidR="008148DA">
        <w:rPr>
          <w:i w:val="0"/>
          <w:iCs/>
          <w:color w:val="auto"/>
          <w:sz w:val="24"/>
          <w:szCs w:val="24"/>
        </w:rPr>
      </w:r>
      <w:r w:rsidR="008148DA">
        <w:rPr>
          <w:i w:val="0"/>
          <w:iCs/>
          <w:color w:val="auto"/>
          <w:sz w:val="24"/>
          <w:szCs w:val="24"/>
        </w:rPr>
        <w:fldChar w:fldCharType="separate"/>
      </w:r>
      <w:r w:rsidR="00C725D7">
        <w:rPr>
          <w:i w:val="0"/>
          <w:iCs/>
          <w:color w:val="auto"/>
          <w:sz w:val="24"/>
          <w:szCs w:val="24"/>
        </w:rPr>
        <w:t>2</w:t>
      </w:r>
      <w:r w:rsidR="008148DA">
        <w:rPr>
          <w:i w:val="0"/>
          <w:iCs/>
          <w:color w:val="auto"/>
          <w:sz w:val="24"/>
          <w:szCs w:val="24"/>
        </w:rPr>
        <w:fldChar w:fldCharType="end"/>
      </w:r>
      <w:r w:rsidR="00FD6E65">
        <w:rPr>
          <w:i w:val="0"/>
          <w:iCs/>
          <w:color w:val="auto"/>
          <w:sz w:val="24"/>
          <w:szCs w:val="24"/>
        </w:rPr>
        <w:t xml:space="preserve"> ou no passo </w:t>
      </w:r>
      <w:r w:rsidR="008148DA">
        <w:rPr>
          <w:i w:val="0"/>
          <w:iCs/>
          <w:color w:val="auto"/>
          <w:sz w:val="24"/>
          <w:szCs w:val="24"/>
        </w:rPr>
        <w:fldChar w:fldCharType="begin"/>
      </w:r>
      <w:r w:rsidR="00FD6E65">
        <w:rPr>
          <w:i w:val="0"/>
          <w:iCs/>
          <w:color w:val="auto"/>
          <w:sz w:val="24"/>
          <w:szCs w:val="24"/>
        </w:rPr>
        <w:instrText xml:space="preserve"> REF _Ref393206105 \r \h </w:instrText>
      </w:r>
      <w:r w:rsidR="008148DA">
        <w:rPr>
          <w:i w:val="0"/>
          <w:iCs/>
          <w:color w:val="auto"/>
          <w:sz w:val="24"/>
          <w:szCs w:val="24"/>
        </w:rPr>
      </w:r>
      <w:r w:rsidR="008148DA">
        <w:rPr>
          <w:i w:val="0"/>
          <w:iCs/>
          <w:color w:val="auto"/>
          <w:sz w:val="24"/>
          <w:szCs w:val="24"/>
        </w:rPr>
        <w:fldChar w:fldCharType="separate"/>
      </w:r>
      <w:r w:rsidR="00FD6E65">
        <w:rPr>
          <w:i w:val="0"/>
          <w:iCs/>
          <w:color w:val="auto"/>
          <w:sz w:val="24"/>
          <w:szCs w:val="24"/>
        </w:rPr>
        <w:t>6</w:t>
      </w:r>
      <w:r w:rsidR="008148DA">
        <w:rPr>
          <w:i w:val="0"/>
          <w:iCs/>
          <w:color w:val="auto"/>
          <w:sz w:val="24"/>
          <w:szCs w:val="24"/>
        </w:rPr>
        <w:fldChar w:fldCharType="end"/>
      </w:r>
      <w:r w:rsidR="00897A75">
        <w:rPr>
          <w:i w:val="0"/>
          <w:iCs/>
          <w:color w:val="auto"/>
          <w:sz w:val="24"/>
          <w:szCs w:val="24"/>
        </w:rPr>
        <w:t xml:space="preserve"> do fluxo alternativo FA-1</w:t>
      </w:r>
      <w:r w:rsidR="004363D1">
        <w:rPr>
          <w:i w:val="0"/>
          <w:iCs/>
          <w:color w:val="auto"/>
          <w:sz w:val="24"/>
          <w:szCs w:val="24"/>
        </w:rPr>
        <w:t xml:space="preserve"> </w:t>
      </w:r>
      <w:r w:rsidR="00897A75">
        <w:rPr>
          <w:i w:val="0"/>
          <w:iCs/>
          <w:color w:val="auto"/>
          <w:sz w:val="24"/>
          <w:szCs w:val="24"/>
        </w:rPr>
        <w:t xml:space="preserve">ou no passo </w:t>
      </w:r>
      <w:r w:rsidR="008148DA">
        <w:rPr>
          <w:i w:val="0"/>
          <w:iCs/>
          <w:color w:val="auto"/>
          <w:sz w:val="24"/>
          <w:szCs w:val="24"/>
        </w:rPr>
        <w:fldChar w:fldCharType="begin"/>
      </w:r>
      <w:r w:rsidR="00C725D7">
        <w:rPr>
          <w:i w:val="0"/>
          <w:iCs/>
          <w:color w:val="auto"/>
          <w:sz w:val="24"/>
          <w:szCs w:val="24"/>
        </w:rPr>
        <w:instrText xml:space="preserve"> REF _Ref392583353 \r \h </w:instrText>
      </w:r>
      <w:r w:rsidR="008148DA">
        <w:rPr>
          <w:i w:val="0"/>
          <w:iCs/>
          <w:color w:val="auto"/>
          <w:sz w:val="24"/>
          <w:szCs w:val="24"/>
        </w:rPr>
      </w:r>
      <w:r w:rsidR="008148DA">
        <w:rPr>
          <w:i w:val="0"/>
          <w:iCs/>
          <w:color w:val="auto"/>
          <w:sz w:val="24"/>
          <w:szCs w:val="24"/>
        </w:rPr>
        <w:fldChar w:fldCharType="separate"/>
      </w:r>
      <w:r w:rsidR="00C725D7">
        <w:rPr>
          <w:i w:val="0"/>
          <w:iCs/>
          <w:color w:val="auto"/>
          <w:sz w:val="24"/>
          <w:szCs w:val="24"/>
        </w:rPr>
        <w:t>2</w:t>
      </w:r>
      <w:r w:rsidR="008148DA">
        <w:rPr>
          <w:i w:val="0"/>
          <w:iCs/>
          <w:color w:val="auto"/>
          <w:sz w:val="24"/>
          <w:szCs w:val="24"/>
        </w:rPr>
        <w:fldChar w:fldCharType="end"/>
      </w:r>
      <w:r w:rsidR="00897A75">
        <w:rPr>
          <w:i w:val="0"/>
          <w:iCs/>
          <w:color w:val="auto"/>
          <w:sz w:val="24"/>
          <w:szCs w:val="24"/>
        </w:rPr>
        <w:t xml:space="preserve"> </w:t>
      </w:r>
      <w:r w:rsidR="00FD6E65">
        <w:rPr>
          <w:i w:val="0"/>
          <w:iCs/>
          <w:color w:val="auto"/>
          <w:sz w:val="24"/>
          <w:szCs w:val="24"/>
        </w:rPr>
        <w:t xml:space="preserve">ou no passo </w:t>
      </w:r>
      <w:r w:rsidR="008148DA">
        <w:rPr>
          <w:i w:val="0"/>
          <w:iCs/>
          <w:color w:val="auto"/>
          <w:sz w:val="24"/>
          <w:szCs w:val="24"/>
        </w:rPr>
        <w:fldChar w:fldCharType="begin"/>
      </w:r>
      <w:r w:rsidR="00FD6E65">
        <w:rPr>
          <w:i w:val="0"/>
          <w:iCs/>
          <w:color w:val="auto"/>
          <w:sz w:val="24"/>
          <w:szCs w:val="24"/>
        </w:rPr>
        <w:instrText xml:space="preserve"> REF _Ref393206116 \r \h </w:instrText>
      </w:r>
      <w:r w:rsidR="008148DA">
        <w:rPr>
          <w:i w:val="0"/>
          <w:iCs/>
          <w:color w:val="auto"/>
          <w:sz w:val="24"/>
          <w:szCs w:val="24"/>
        </w:rPr>
      </w:r>
      <w:r w:rsidR="008148DA">
        <w:rPr>
          <w:i w:val="0"/>
          <w:iCs/>
          <w:color w:val="auto"/>
          <w:sz w:val="24"/>
          <w:szCs w:val="24"/>
        </w:rPr>
        <w:fldChar w:fldCharType="separate"/>
      </w:r>
      <w:r w:rsidR="00FD6E65">
        <w:rPr>
          <w:i w:val="0"/>
          <w:iCs/>
          <w:color w:val="auto"/>
          <w:sz w:val="24"/>
          <w:szCs w:val="24"/>
        </w:rPr>
        <w:t>6</w:t>
      </w:r>
      <w:r w:rsidR="008148DA">
        <w:rPr>
          <w:i w:val="0"/>
          <w:iCs/>
          <w:color w:val="auto"/>
          <w:sz w:val="24"/>
          <w:szCs w:val="24"/>
        </w:rPr>
        <w:fldChar w:fldCharType="end"/>
      </w:r>
      <w:r w:rsidR="00FD6E65">
        <w:rPr>
          <w:i w:val="0"/>
          <w:iCs/>
          <w:color w:val="auto"/>
          <w:sz w:val="24"/>
          <w:szCs w:val="24"/>
        </w:rPr>
        <w:t xml:space="preserve"> </w:t>
      </w:r>
      <w:r w:rsidR="00897A75">
        <w:rPr>
          <w:i w:val="0"/>
          <w:iCs/>
          <w:color w:val="auto"/>
          <w:sz w:val="24"/>
          <w:szCs w:val="24"/>
        </w:rPr>
        <w:t>do fluxo alternativo FA-2</w:t>
      </w:r>
      <w:r w:rsidRPr="00E77075">
        <w:rPr>
          <w:i w:val="0"/>
          <w:iCs/>
          <w:color w:val="auto"/>
          <w:sz w:val="24"/>
          <w:szCs w:val="24"/>
        </w:rPr>
        <w:t xml:space="preserve">, </w:t>
      </w:r>
      <w:r w:rsidR="008148DA" w:rsidRPr="00E77075">
        <w:rPr>
          <w:i w:val="0"/>
          <w:iCs/>
          <w:color w:val="auto"/>
          <w:sz w:val="24"/>
          <w:szCs w:val="24"/>
        </w:rPr>
        <w:fldChar w:fldCharType="begin"/>
      </w:r>
      <w:r w:rsidRPr="00E77075">
        <w:rPr>
          <w:i w:val="0"/>
          <w:iCs/>
          <w:color w:val="auto"/>
          <w:sz w:val="24"/>
          <w:szCs w:val="24"/>
        </w:rPr>
        <w:instrText xml:space="preserve"> REF _Ref384908864 \r \h  \* MERGEFORMAT </w:instrText>
      </w:r>
      <w:r w:rsidR="008148DA" w:rsidRPr="00E77075">
        <w:rPr>
          <w:i w:val="0"/>
          <w:iCs/>
          <w:color w:val="auto"/>
          <w:sz w:val="24"/>
          <w:szCs w:val="24"/>
        </w:rPr>
      </w:r>
      <w:r w:rsidR="008148DA" w:rsidRPr="00E77075">
        <w:rPr>
          <w:i w:val="0"/>
          <w:iCs/>
          <w:color w:val="auto"/>
          <w:sz w:val="24"/>
          <w:szCs w:val="24"/>
        </w:rPr>
        <w:fldChar w:fldCharType="end"/>
      </w:r>
      <w:r w:rsidRPr="00E77075">
        <w:rPr>
          <w:i w:val="0"/>
          <w:iCs/>
          <w:color w:val="auto"/>
          <w:sz w:val="24"/>
          <w:szCs w:val="24"/>
        </w:rPr>
        <w:t>quando o ator aciona a opção “Cancelar”;</w:t>
      </w:r>
    </w:p>
    <w:p w:rsidR="000B774F" w:rsidRPr="00E77075" w:rsidRDefault="000B774F" w:rsidP="002300D7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E77075">
        <w:rPr>
          <w:i w:val="0"/>
          <w:iCs/>
          <w:color w:val="auto"/>
          <w:sz w:val="24"/>
          <w:szCs w:val="24"/>
        </w:rPr>
        <w:t>O sistema desconsidera os itens selecionados;</w:t>
      </w:r>
    </w:p>
    <w:p w:rsidR="000B774F" w:rsidRPr="00E77075" w:rsidRDefault="000B774F" w:rsidP="002300D7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E77075">
        <w:rPr>
          <w:i w:val="0"/>
          <w:iCs/>
          <w:color w:val="auto"/>
          <w:sz w:val="24"/>
          <w:szCs w:val="24"/>
        </w:rPr>
        <w:t>O sistema cancela a operação;</w:t>
      </w:r>
    </w:p>
    <w:p w:rsidR="000B774F" w:rsidRDefault="000B774F" w:rsidP="002300D7">
      <w:pPr>
        <w:pStyle w:val="Instruo"/>
        <w:numPr>
          <w:ilvl w:val="0"/>
          <w:numId w:val="16"/>
        </w:numPr>
        <w:jc w:val="both"/>
        <w:rPr>
          <w:i w:val="0"/>
          <w:iCs/>
          <w:color w:val="auto"/>
          <w:sz w:val="24"/>
          <w:szCs w:val="24"/>
        </w:rPr>
      </w:pPr>
      <w:r w:rsidRPr="00E77075">
        <w:rPr>
          <w:i w:val="0"/>
          <w:iCs/>
          <w:color w:val="auto"/>
          <w:sz w:val="24"/>
          <w:szCs w:val="24"/>
        </w:rPr>
        <w:t xml:space="preserve">O sistema retorna para a </w:t>
      </w:r>
      <w:r w:rsidR="0027196D">
        <w:rPr>
          <w:i w:val="0"/>
          <w:iCs/>
          <w:color w:val="auto"/>
          <w:sz w:val="24"/>
          <w:szCs w:val="24"/>
        </w:rPr>
        <w:t>"Tela Consultar Lista de Convidados- U</w:t>
      </w:r>
      <w:r w:rsidR="00FD6E65">
        <w:rPr>
          <w:i w:val="0"/>
          <w:iCs/>
          <w:color w:val="auto"/>
          <w:sz w:val="24"/>
          <w:szCs w:val="24"/>
        </w:rPr>
        <w:t>C004_Manter Lista de Convidados</w:t>
      </w:r>
      <w:r w:rsidRPr="00E77075">
        <w:rPr>
          <w:i w:val="0"/>
          <w:iCs/>
          <w:color w:val="auto"/>
          <w:sz w:val="24"/>
          <w:szCs w:val="24"/>
        </w:rPr>
        <w:t>"</w:t>
      </w:r>
      <w:r w:rsidR="00FD6E65">
        <w:rPr>
          <w:i w:val="0"/>
          <w:iCs/>
          <w:color w:val="auto"/>
          <w:sz w:val="24"/>
          <w:szCs w:val="24"/>
        </w:rPr>
        <w:t xml:space="preserve"> ou para o passo </w:t>
      </w:r>
      <w:r w:rsidR="008148DA">
        <w:rPr>
          <w:i w:val="0"/>
          <w:iCs/>
          <w:color w:val="auto"/>
          <w:sz w:val="24"/>
          <w:szCs w:val="24"/>
        </w:rPr>
        <w:fldChar w:fldCharType="begin"/>
      </w:r>
      <w:r w:rsidR="00FD6E65">
        <w:rPr>
          <w:i w:val="0"/>
          <w:iCs/>
          <w:color w:val="auto"/>
          <w:sz w:val="24"/>
          <w:szCs w:val="24"/>
        </w:rPr>
        <w:instrText xml:space="preserve"> REF _Ref393206223 \r \h </w:instrText>
      </w:r>
      <w:r w:rsidR="008148DA">
        <w:rPr>
          <w:i w:val="0"/>
          <w:iCs/>
          <w:color w:val="auto"/>
          <w:sz w:val="24"/>
          <w:szCs w:val="24"/>
        </w:rPr>
      </w:r>
      <w:r w:rsidR="008148DA">
        <w:rPr>
          <w:i w:val="0"/>
          <w:iCs/>
          <w:color w:val="auto"/>
          <w:sz w:val="24"/>
          <w:szCs w:val="24"/>
        </w:rPr>
        <w:fldChar w:fldCharType="separate"/>
      </w:r>
      <w:r w:rsidR="00FD6E65">
        <w:rPr>
          <w:i w:val="0"/>
          <w:iCs/>
          <w:color w:val="auto"/>
          <w:sz w:val="24"/>
          <w:szCs w:val="24"/>
        </w:rPr>
        <w:t>2</w:t>
      </w:r>
      <w:r w:rsidR="008148DA">
        <w:rPr>
          <w:i w:val="0"/>
          <w:iCs/>
          <w:color w:val="auto"/>
          <w:sz w:val="24"/>
          <w:szCs w:val="24"/>
        </w:rPr>
        <w:fldChar w:fldCharType="end"/>
      </w:r>
      <w:r w:rsidR="00FD6E65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r w:rsidR="008148DA">
        <w:rPr>
          <w:i w:val="0"/>
          <w:iCs/>
          <w:color w:val="auto"/>
          <w:sz w:val="24"/>
          <w:szCs w:val="24"/>
        </w:rPr>
        <w:fldChar w:fldCharType="begin"/>
      </w:r>
      <w:r w:rsidR="00FD6E65">
        <w:rPr>
          <w:i w:val="0"/>
          <w:iCs/>
          <w:color w:val="auto"/>
          <w:sz w:val="24"/>
          <w:szCs w:val="24"/>
        </w:rPr>
        <w:instrText xml:space="preserve"> REF _Ref392583353 \r \h </w:instrText>
      </w:r>
      <w:r w:rsidR="008148DA">
        <w:rPr>
          <w:i w:val="0"/>
          <w:iCs/>
          <w:color w:val="auto"/>
          <w:sz w:val="24"/>
          <w:szCs w:val="24"/>
        </w:rPr>
      </w:r>
      <w:r w:rsidR="008148DA">
        <w:rPr>
          <w:i w:val="0"/>
          <w:iCs/>
          <w:color w:val="auto"/>
          <w:sz w:val="24"/>
          <w:szCs w:val="24"/>
        </w:rPr>
        <w:fldChar w:fldCharType="separate"/>
      </w:r>
      <w:r w:rsidR="00FD6E65">
        <w:rPr>
          <w:i w:val="0"/>
          <w:iCs/>
          <w:color w:val="auto"/>
          <w:sz w:val="24"/>
          <w:szCs w:val="24"/>
        </w:rPr>
        <w:t>2</w:t>
      </w:r>
      <w:r w:rsidR="008148DA">
        <w:rPr>
          <w:i w:val="0"/>
          <w:iCs/>
          <w:color w:val="auto"/>
          <w:sz w:val="24"/>
          <w:szCs w:val="24"/>
        </w:rPr>
        <w:fldChar w:fldCharType="end"/>
      </w:r>
      <w:r w:rsidR="00FD6E65">
        <w:rPr>
          <w:i w:val="0"/>
          <w:iCs/>
          <w:color w:val="auto"/>
          <w:sz w:val="24"/>
          <w:szCs w:val="24"/>
        </w:rPr>
        <w:t xml:space="preserve"> do fluxo alternativo FA-2.</w:t>
      </w:r>
    </w:p>
    <w:p w:rsidR="00C7018D" w:rsidRPr="00C7018D" w:rsidRDefault="00C7018D" w:rsidP="00C7018D"/>
    <w:p w:rsidR="000E30D1" w:rsidRPr="001C6AB8" w:rsidRDefault="000E30D1" w:rsidP="000E30D1">
      <w:pPr>
        <w:pStyle w:val="STJNvel1"/>
        <w:numPr>
          <w:ilvl w:val="0"/>
          <w:numId w:val="1"/>
        </w:numPr>
      </w:pPr>
      <w:bookmarkStart w:id="29" w:name="_Toc382318137"/>
      <w:bookmarkStart w:id="30" w:name="_Toc394573420"/>
      <w:bookmarkEnd w:id="15"/>
      <w:r w:rsidRPr="0073491E">
        <w:t>FLUXOS</w:t>
      </w:r>
      <w:r w:rsidRPr="001C6AB8">
        <w:t xml:space="preserve"> DE EXCEÇÃO</w:t>
      </w:r>
      <w:bookmarkEnd w:id="29"/>
      <w:bookmarkEnd w:id="30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930184" w:rsidRPr="00F70840" w:rsidRDefault="00263550" w:rsidP="00080E01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1" w:name="_Ref391534078"/>
      <w:r>
        <w:rPr>
          <w:b/>
          <w:i w:val="0"/>
          <w:iCs/>
          <w:color w:val="auto"/>
          <w:sz w:val="24"/>
          <w:szCs w:val="24"/>
        </w:rPr>
        <w:t>Selecione pelo menos um participante</w:t>
      </w:r>
      <w:bookmarkEnd w:id="31"/>
    </w:p>
    <w:p w:rsidR="00930184" w:rsidRPr="00F70840" w:rsidRDefault="00930184" w:rsidP="00930184"/>
    <w:p w:rsidR="00930184" w:rsidRPr="000C092E" w:rsidRDefault="00930184" w:rsidP="00080E01">
      <w:pPr>
        <w:pStyle w:val="Instruo"/>
        <w:numPr>
          <w:ilvl w:val="0"/>
          <w:numId w:val="11"/>
        </w:numPr>
        <w:jc w:val="both"/>
        <w:rPr>
          <w:i w:val="0"/>
          <w:iCs/>
          <w:color w:val="auto"/>
          <w:sz w:val="24"/>
          <w:szCs w:val="24"/>
        </w:rPr>
      </w:pPr>
      <w:r w:rsidRPr="000C092E">
        <w:rPr>
          <w:i w:val="0"/>
          <w:iCs/>
          <w:color w:val="auto"/>
          <w:sz w:val="24"/>
          <w:szCs w:val="24"/>
        </w:rPr>
        <w:t>Este fluxo tem início</w:t>
      </w:r>
      <w:r w:rsidR="00AF707F" w:rsidRPr="000C092E">
        <w:rPr>
          <w:i w:val="0"/>
          <w:iCs/>
          <w:color w:val="auto"/>
          <w:sz w:val="24"/>
          <w:szCs w:val="24"/>
        </w:rPr>
        <w:t xml:space="preserve"> no passo </w:t>
      </w:r>
      <w:fldSimple w:instr=" REF _Ref391534054 \r \h  \* MERGEFORMAT ">
        <w:r w:rsidR="009518D5" w:rsidRPr="000C092E">
          <w:rPr>
            <w:i w:val="0"/>
            <w:iCs/>
            <w:color w:val="auto"/>
            <w:sz w:val="24"/>
            <w:szCs w:val="24"/>
          </w:rPr>
          <w:t>1</w:t>
        </w:r>
      </w:fldSimple>
      <w:r w:rsidR="009D009A">
        <w:t xml:space="preserve"> </w:t>
      </w:r>
      <w:r w:rsidR="009D009A" w:rsidRPr="00771315">
        <w:rPr>
          <w:i w:val="0"/>
          <w:color w:val="auto"/>
          <w:sz w:val="22"/>
          <w:szCs w:val="22"/>
        </w:rPr>
        <w:t>do</w:t>
      </w:r>
      <w:r w:rsidR="00D2181A" w:rsidRPr="00771315">
        <w:rPr>
          <w:i w:val="0"/>
          <w:iCs/>
          <w:color w:val="auto"/>
          <w:sz w:val="22"/>
          <w:szCs w:val="22"/>
        </w:rPr>
        <w:t xml:space="preserve"> </w:t>
      </w:r>
      <w:r w:rsidR="00AF707F" w:rsidRPr="000C092E">
        <w:rPr>
          <w:i w:val="0"/>
          <w:iCs/>
          <w:color w:val="auto"/>
          <w:sz w:val="24"/>
          <w:szCs w:val="24"/>
        </w:rPr>
        <w:t xml:space="preserve">fluxo </w:t>
      </w:r>
      <w:r w:rsidR="009D1EC5" w:rsidRPr="000C092E">
        <w:rPr>
          <w:i w:val="0"/>
          <w:iCs/>
          <w:color w:val="auto"/>
          <w:sz w:val="24"/>
          <w:szCs w:val="24"/>
        </w:rPr>
        <w:t>principal</w:t>
      </w:r>
      <w:r w:rsidR="002D7EED">
        <w:rPr>
          <w:i w:val="0"/>
          <w:iCs/>
          <w:color w:val="auto"/>
          <w:sz w:val="24"/>
          <w:szCs w:val="24"/>
        </w:rPr>
        <w:t xml:space="preserve"> ou no passo </w:t>
      </w:r>
      <w:r w:rsidR="00000FC1">
        <w:rPr>
          <w:i w:val="0"/>
          <w:iCs/>
          <w:color w:val="auto"/>
          <w:sz w:val="24"/>
          <w:szCs w:val="24"/>
        </w:rPr>
        <w:t>4</w:t>
      </w:r>
      <w:r w:rsidR="002D7EED">
        <w:rPr>
          <w:i w:val="0"/>
          <w:iCs/>
          <w:color w:val="auto"/>
          <w:sz w:val="24"/>
          <w:szCs w:val="24"/>
        </w:rPr>
        <w:t xml:space="preserve"> do fluxo alternativo FA-1 ou no passo </w:t>
      </w:r>
      <w:r w:rsidR="00000FC1">
        <w:rPr>
          <w:i w:val="0"/>
          <w:iCs/>
          <w:color w:val="auto"/>
          <w:sz w:val="24"/>
          <w:szCs w:val="24"/>
        </w:rPr>
        <w:t>4</w:t>
      </w:r>
      <w:r w:rsidR="002D7EED">
        <w:rPr>
          <w:i w:val="0"/>
          <w:iCs/>
          <w:color w:val="auto"/>
          <w:sz w:val="24"/>
          <w:szCs w:val="24"/>
        </w:rPr>
        <w:t xml:space="preserve"> do fluxo alternativo FA-2</w:t>
      </w:r>
      <w:r w:rsidR="00AF707F" w:rsidRPr="000C092E">
        <w:rPr>
          <w:i w:val="0"/>
          <w:iCs/>
          <w:color w:val="auto"/>
          <w:sz w:val="24"/>
          <w:szCs w:val="24"/>
        </w:rPr>
        <w:t>,</w:t>
      </w:r>
      <w:r w:rsidRPr="000C092E">
        <w:rPr>
          <w:i w:val="0"/>
          <w:iCs/>
          <w:color w:val="auto"/>
          <w:sz w:val="24"/>
          <w:szCs w:val="24"/>
        </w:rPr>
        <w:t xml:space="preserve"> quando o ator aciona a opção </w:t>
      </w:r>
      <w:r w:rsidR="000F590B" w:rsidRPr="000C092E">
        <w:rPr>
          <w:i w:val="0"/>
          <w:iCs/>
          <w:color w:val="auto"/>
          <w:sz w:val="24"/>
          <w:szCs w:val="24"/>
        </w:rPr>
        <w:t>"Gerar Etiqueta"</w:t>
      </w:r>
      <w:r w:rsidRPr="000C092E">
        <w:rPr>
          <w:i w:val="0"/>
          <w:iCs/>
          <w:color w:val="auto"/>
          <w:sz w:val="24"/>
          <w:szCs w:val="24"/>
        </w:rPr>
        <w:t xml:space="preserve"> sem ter </w:t>
      </w:r>
      <w:r w:rsidR="00DD1504" w:rsidRPr="000C092E">
        <w:rPr>
          <w:i w:val="0"/>
          <w:iCs/>
          <w:color w:val="auto"/>
          <w:sz w:val="24"/>
          <w:szCs w:val="24"/>
        </w:rPr>
        <w:t>selecionado</w:t>
      </w:r>
      <w:r w:rsidR="00A15591">
        <w:rPr>
          <w:i w:val="0"/>
          <w:iCs/>
          <w:color w:val="auto"/>
          <w:sz w:val="24"/>
          <w:szCs w:val="24"/>
        </w:rPr>
        <w:t xml:space="preserve"> </w:t>
      </w:r>
      <w:r w:rsidRPr="000C092E">
        <w:rPr>
          <w:i w:val="0"/>
          <w:iCs/>
          <w:color w:val="auto"/>
          <w:sz w:val="24"/>
          <w:szCs w:val="24"/>
        </w:rPr>
        <w:t xml:space="preserve">nenhum </w:t>
      </w:r>
      <w:r w:rsidR="000F590B" w:rsidRPr="000C092E">
        <w:rPr>
          <w:i w:val="0"/>
          <w:iCs/>
          <w:color w:val="auto"/>
          <w:sz w:val="24"/>
          <w:szCs w:val="24"/>
        </w:rPr>
        <w:t>participante</w:t>
      </w:r>
      <w:r w:rsidR="002D7EED">
        <w:rPr>
          <w:i w:val="0"/>
          <w:iCs/>
          <w:color w:val="auto"/>
          <w:sz w:val="24"/>
          <w:szCs w:val="24"/>
        </w:rPr>
        <w:t xml:space="preserve"> ou desmarca todos os participantes selecionados</w:t>
      </w:r>
      <w:r w:rsidR="00F03E18" w:rsidRPr="000C092E">
        <w:rPr>
          <w:i w:val="0"/>
          <w:iCs/>
          <w:color w:val="auto"/>
          <w:sz w:val="24"/>
          <w:szCs w:val="24"/>
        </w:rPr>
        <w:t>;</w:t>
      </w:r>
      <w:r w:rsidRPr="000C092E">
        <w:rPr>
          <w:i w:val="0"/>
          <w:iCs/>
          <w:color w:val="auto"/>
          <w:sz w:val="24"/>
          <w:szCs w:val="24"/>
        </w:rPr>
        <w:t xml:space="preserve">  </w:t>
      </w:r>
    </w:p>
    <w:p w:rsidR="0041130F" w:rsidRPr="007D4F01" w:rsidRDefault="00930184" w:rsidP="00080E01">
      <w:pPr>
        <w:pStyle w:val="Instruo"/>
        <w:numPr>
          <w:ilvl w:val="0"/>
          <w:numId w:val="11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0C092E">
        <w:rPr>
          <w:i w:val="0"/>
          <w:iCs/>
          <w:color w:val="auto"/>
          <w:sz w:val="24"/>
          <w:szCs w:val="24"/>
        </w:rPr>
        <w:t>O sistema apresenta a mensagem</w:t>
      </w:r>
      <w:r w:rsidR="00AD1207" w:rsidRPr="000C092E">
        <w:rPr>
          <w:i w:val="0"/>
          <w:iCs/>
          <w:color w:val="auto"/>
          <w:sz w:val="24"/>
          <w:szCs w:val="24"/>
        </w:rPr>
        <w:t xml:space="preserve"> de alerta</w:t>
      </w:r>
      <w:r w:rsidR="00F03E18" w:rsidRPr="000C092E">
        <w:rPr>
          <w:i w:val="0"/>
          <w:iCs/>
          <w:color w:val="auto"/>
          <w:sz w:val="24"/>
          <w:szCs w:val="24"/>
        </w:rPr>
        <w:t>;</w:t>
      </w:r>
      <w:r w:rsidRPr="000C092E">
        <w:rPr>
          <w:i w:val="0"/>
          <w:iCs/>
          <w:color w:val="auto"/>
          <w:sz w:val="24"/>
          <w:szCs w:val="24"/>
        </w:rPr>
        <w:t xml:space="preserve"> </w:t>
      </w:r>
      <w:r w:rsidR="00DD1504" w:rsidRPr="007D4F01">
        <w:rPr>
          <w:b/>
          <w:i w:val="0"/>
          <w:iCs/>
          <w:color w:val="auto"/>
          <w:sz w:val="24"/>
          <w:szCs w:val="24"/>
        </w:rPr>
        <w:t>[MSG067]</w:t>
      </w:r>
    </w:p>
    <w:p w:rsidR="00930184" w:rsidRPr="000C092E" w:rsidRDefault="00930184" w:rsidP="00080E01">
      <w:pPr>
        <w:pStyle w:val="Instruo"/>
        <w:numPr>
          <w:ilvl w:val="0"/>
          <w:numId w:val="11"/>
        </w:numPr>
        <w:jc w:val="both"/>
        <w:rPr>
          <w:i w:val="0"/>
          <w:iCs/>
          <w:color w:val="auto"/>
          <w:sz w:val="24"/>
          <w:szCs w:val="24"/>
        </w:rPr>
      </w:pPr>
      <w:r w:rsidRPr="000C092E">
        <w:rPr>
          <w:i w:val="0"/>
          <w:iCs/>
          <w:color w:val="auto"/>
          <w:sz w:val="24"/>
          <w:szCs w:val="24"/>
        </w:rPr>
        <w:t xml:space="preserve">O sistema retorna para o passo </w:t>
      </w:r>
      <w:fldSimple w:instr=" REF _Ref391534054 \r \h  \* MERGEFORMAT ">
        <w:r w:rsidR="009518D5" w:rsidRPr="000C092E">
          <w:rPr>
            <w:i w:val="0"/>
            <w:iCs/>
            <w:color w:val="auto"/>
            <w:sz w:val="24"/>
            <w:szCs w:val="24"/>
          </w:rPr>
          <w:t>1</w:t>
        </w:r>
      </w:fldSimple>
      <w:r w:rsidRPr="000C092E">
        <w:rPr>
          <w:i w:val="0"/>
          <w:iCs/>
          <w:color w:val="auto"/>
          <w:sz w:val="24"/>
          <w:szCs w:val="24"/>
        </w:rPr>
        <w:t xml:space="preserve"> do fluxo </w:t>
      </w:r>
      <w:r w:rsidR="009D1EC5" w:rsidRPr="000C092E">
        <w:rPr>
          <w:i w:val="0"/>
          <w:iCs/>
          <w:color w:val="auto"/>
          <w:sz w:val="24"/>
          <w:szCs w:val="24"/>
        </w:rPr>
        <w:t>principal</w:t>
      </w:r>
      <w:r w:rsidR="00AF30E8">
        <w:rPr>
          <w:i w:val="0"/>
          <w:iCs/>
          <w:color w:val="auto"/>
          <w:sz w:val="24"/>
          <w:szCs w:val="24"/>
        </w:rPr>
        <w:t xml:space="preserve"> ou para o passo 2 do fluxo alternativo FA-1 ou para o passo 2 do fluxo alternativo FA-2</w:t>
      </w:r>
      <w:r w:rsidRPr="000C092E">
        <w:rPr>
          <w:i w:val="0"/>
          <w:iCs/>
          <w:color w:val="auto"/>
          <w:sz w:val="24"/>
          <w:szCs w:val="24"/>
        </w:rPr>
        <w:t>.</w:t>
      </w:r>
    </w:p>
    <w:p w:rsidR="00AD094F" w:rsidRDefault="00AD094F" w:rsidP="00930184">
      <w:pPr>
        <w:ind w:left="1080"/>
      </w:pPr>
    </w:p>
    <w:p w:rsidR="006A3D99" w:rsidRPr="00F70840" w:rsidRDefault="006A3D99" w:rsidP="006A3D99">
      <w:pPr>
        <w:ind w:left="348"/>
        <w:rPr>
          <w:color w:val="auto"/>
        </w:rPr>
      </w:pPr>
    </w:p>
    <w:p w:rsidR="00413444" w:rsidRPr="008F1745" w:rsidRDefault="006D7564" w:rsidP="00413444">
      <w:pPr>
        <w:pStyle w:val="STJNvel1"/>
        <w:numPr>
          <w:ilvl w:val="0"/>
          <w:numId w:val="1"/>
        </w:numPr>
      </w:pPr>
      <w:bookmarkStart w:id="32" w:name="_Toc394573421"/>
      <w:r>
        <w:t>PONTOS DE INCLUSÃO</w:t>
      </w:r>
      <w:bookmarkStart w:id="33" w:name="_Toc373416696"/>
      <w:bookmarkEnd w:id="32"/>
      <w:r w:rsidR="00413444">
        <w:t xml:space="preserve"> </w:t>
      </w:r>
    </w:p>
    <w:p w:rsidR="00405F2E" w:rsidRPr="0021765A" w:rsidRDefault="0021765A" w:rsidP="008131FB">
      <w:pPr>
        <w:ind w:left="348"/>
      </w:pPr>
      <w:r w:rsidRPr="0021765A">
        <w:t>Não se aplica</w:t>
      </w:r>
      <w:r w:rsidR="00B35241">
        <w:t>.</w:t>
      </w:r>
    </w:p>
    <w:p w:rsidR="008131FB" w:rsidRDefault="008131FB" w:rsidP="006A3D99">
      <w:pPr>
        <w:ind w:left="348"/>
      </w:pPr>
    </w:p>
    <w:p w:rsidR="00F66522" w:rsidRDefault="00F66522" w:rsidP="006A3D99">
      <w:pPr>
        <w:ind w:left="348"/>
      </w:pPr>
    </w:p>
    <w:p w:rsidR="006A3D99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34" w:name="_Toc394573422"/>
      <w:r w:rsidR="006D7564">
        <w:t>PONTOS DE EXTENSÃO</w:t>
      </w:r>
      <w:bookmarkEnd w:id="34"/>
      <w:r w:rsidR="00941F36">
        <w:t xml:space="preserve">   </w:t>
      </w:r>
    </w:p>
    <w:bookmarkEnd w:id="33"/>
    <w:p w:rsidR="00080B12" w:rsidRPr="00080B12" w:rsidRDefault="00080B12" w:rsidP="00080B12">
      <w:pPr>
        <w:pStyle w:val="PargrafodaLista"/>
        <w:numPr>
          <w:ilvl w:val="0"/>
          <w:numId w:val="14"/>
        </w:numPr>
        <w:tabs>
          <w:tab w:val="left" w:pos="1276"/>
        </w:tabs>
        <w:rPr>
          <w:rFonts w:ascii="Arial" w:hAnsi="Arial" w:cs="Arial"/>
          <w:b/>
        </w:rPr>
      </w:pPr>
      <w:r>
        <w:t xml:space="preserve">   </w:t>
      </w:r>
      <w:bookmarkStart w:id="35" w:name="_Ref391330504"/>
      <w:r>
        <w:rPr>
          <w:rFonts w:ascii="Arial" w:hAnsi="Arial" w:cs="Arial"/>
          <w:b/>
        </w:rPr>
        <w:t>- Manter Lista de Convidados</w:t>
      </w:r>
      <w:bookmarkEnd w:id="35"/>
    </w:p>
    <w:p w:rsidR="00080B12" w:rsidRDefault="00080B12" w:rsidP="00080B12">
      <w:pPr>
        <w:tabs>
          <w:tab w:val="left" w:pos="1276"/>
        </w:tabs>
        <w:ind w:left="709"/>
      </w:pPr>
      <w:r>
        <w:t xml:space="preserve">   Este fluxo tem início no passo 1 do fluxo principal quando o ator seleciona a opção “Gerar Etiqueta” na tela Consultar Lista de Convidados .</w:t>
      </w:r>
    </w:p>
    <w:p w:rsidR="00080B12" w:rsidRPr="00D1746D" w:rsidRDefault="00080B12" w:rsidP="00D1746D">
      <w:pPr>
        <w:tabs>
          <w:tab w:val="left" w:pos="1276"/>
        </w:tabs>
        <w:ind w:left="709"/>
        <w:rPr>
          <w:color w:val="FF0000"/>
        </w:rPr>
      </w:pPr>
    </w:p>
    <w:p w:rsidR="000D7EBA" w:rsidRDefault="004C2224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36" w:name="_Toc394573423"/>
      <w:r w:rsidR="000D7EBA">
        <w:t>FREQUÊNCIA DE OCORRÊNCIA</w:t>
      </w:r>
      <w:bookmarkEnd w:id="36"/>
    </w:p>
    <w:p w:rsidR="000D7EBA" w:rsidRDefault="000D7EBA" w:rsidP="000D7EBA">
      <w:pPr>
        <w:pStyle w:val="CTMISCorpo1"/>
      </w:pPr>
      <w:r w:rsidRPr="001C765D">
        <w:t>N</w:t>
      </w:r>
      <w:r w:rsidRPr="00C0421F">
        <w:t>ão se aplica</w:t>
      </w:r>
      <w:r w:rsidR="001439CD">
        <w:t>.</w:t>
      </w:r>
      <w:r>
        <w:t xml:space="preserve"> </w:t>
      </w:r>
    </w:p>
    <w:p w:rsidR="00330001" w:rsidRDefault="00330001" w:rsidP="000D7EBA">
      <w:pPr>
        <w:pStyle w:val="CTMISCorpo1"/>
      </w:pPr>
    </w:p>
    <w:p w:rsidR="00177937" w:rsidRDefault="008F1745" w:rsidP="001C6AB8">
      <w:pPr>
        <w:pStyle w:val="STJNvel1"/>
        <w:numPr>
          <w:ilvl w:val="0"/>
          <w:numId w:val="1"/>
        </w:numPr>
      </w:pPr>
      <w:bookmarkStart w:id="37" w:name="_Toc125373395"/>
      <w:r>
        <w:t xml:space="preserve"> </w:t>
      </w:r>
      <w:bookmarkStart w:id="38" w:name="_Toc394573424"/>
      <w:r w:rsidR="00177937">
        <w:t>REFERÊNCIAS</w:t>
      </w:r>
      <w:bookmarkEnd w:id="37"/>
      <w:bookmarkEnd w:id="38"/>
    </w:p>
    <w:p w:rsidR="00F03E18" w:rsidRPr="00941F36" w:rsidRDefault="00F03E18" w:rsidP="00E23CFF">
      <w:pPr>
        <w:pStyle w:val="CTMISCorpo1"/>
        <w:numPr>
          <w:ilvl w:val="0"/>
          <w:numId w:val="15"/>
        </w:numPr>
        <w:spacing w:before="0"/>
      </w:pPr>
      <w:r w:rsidRPr="00941F36">
        <w:t>Documento de Mensagens</w:t>
      </w:r>
      <w:r w:rsidR="00265C89" w:rsidRPr="00941F36">
        <w:t xml:space="preserve"> – </w:t>
      </w:r>
      <w:r w:rsidR="00C03EB3">
        <w:t>1.00</w:t>
      </w:r>
    </w:p>
    <w:p w:rsidR="00F03E18" w:rsidRPr="00941F36" w:rsidRDefault="00F03E18" w:rsidP="00E23CFF">
      <w:pPr>
        <w:pStyle w:val="CTMISCorpo1"/>
        <w:numPr>
          <w:ilvl w:val="0"/>
          <w:numId w:val="15"/>
        </w:numPr>
        <w:spacing w:before="0"/>
      </w:pPr>
      <w:r w:rsidRPr="00941F36">
        <w:t xml:space="preserve">Documento de Regras de Negócio – </w:t>
      </w:r>
      <w:r w:rsidR="00C03EB3">
        <w:t>1.00</w:t>
      </w:r>
    </w:p>
    <w:p w:rsidR="00F03E18" w:rsidRPr="00941F36" w:rsidRDefault="00F03E18" w:rsidP="00E23CFF">
      <w:pPr>
        <w:pStyle w:val="CTMISCorpo1"/>
        <w:numPr>
          <w:ilvl w:val="0"/>
          <w:numId w:val="15"/>
        </w:numPr>
        <w:spacing w:before="0"/>
      </w:pPr>
      <w:r w:rsidRPr="00941F36">
        <w:t xml:space="preserve">Glossário – </w:t>
      </w:r>
      <w:r w:rsidR="00C03EB3">
        <w:t>1.00</w:t>
      </w:r>
    </w:p>
    <w:p w:rsidR="00DE089A" w:rsidRPr="00941F36" w:rsidRDefault="00DE089A" w:rsidP="00E23CFF">
      <w:pPr>
        <w:pStyle w:val="CTMISCorpo1"/>
        <w:numPr>
          <w:ilvl w:val="0"/>
          <w:numId w:val="15"/>
        </w:numPr>
        <w:spacing w:before="0"/>
      </w:pPr>
      <w:r w:rsidRPr="00941F36">
        <w:t>U</w:t>
      </w:r>
      <w:r w:rsidR="00845E2F">
        <w:t xml:space="preserve">C004_Manter Lista de Convidados – </w:t>
      </w:r>
      <w:r w:rsidR="00C03EB3">
        <w:t>1.00</w:t>
      </w:r>
    </w:p>
    <w:p w:rsidR="001C4DE2" w:rsidRPr="00941F36" w:rsidRDefault="00265C89" w:rsidP="00E23CFF">
      <w:pPr>
        <w:pStyle w:val="CTMISCorpo1"/>
        <w:numPr>
          <w:ilvl w:val="0"/>
          <w:numId w:val="15"/>
        </w:numPr>
        <w:spacing w:before="0"/>
      </w:pPr>
      <w:r w:rsidRPr="00941F36">
        <w:t xml:space="preserve">Interfaces de Telas – </w:t>
      </w:r>
      <w:r w:rsidR="00C03EB3">
        <w:t>1.00</w:t>
      </w:r>
    </w:p>
    <w:p w:rsidR="00DE089A" w:rsidRPr="00DE089A" w:rsidRDefault="00DE089A" w:rsidP="00E23CFF">
      <w:pPr>
        <w:pStyle w:val="CTMISCorpo1"/>
        <w:spacing w:before="0"/>
      </w:pPr>
    </w:p>
    <w:p w:rsidR="00964A88" w:rsidRDefault="00964A88" w:rsidP="00EE5511">
      <w:pPr>
        <w:ind w:left="348"/>
        <w:rPr>
          <w:color w:val="auto"/>
        </w:rPr>
      </w:pPr>
    </w:p>
    <w:p w:rsidR="00C0421F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39" w:name="_Toc394573425"/>
      <w:r w:rsidR="00177937">
        <w:t>REFERÊNCIAS BIBLIOGRÁFICAS</w:t>
      </w:r>
      <w:bookmarkStart w:id="40" w:name="_Toc125373396"/>
      <w:bookmarkEnd w:id="39"/>
    </w:p>
    <w:p w:rsidR="00C0421F" w:rsidRDefault="00C0421F" w:rsidP="001C765D">
      <w:pPr>
        <w:pStyle w:val="CTMISCorpo1"/>
      </w:pPr>
      <w:r w:rsidRPr="001C765D">
        <w:t>N</w:t>
      </w:r>
      <w:r w:rsidR="00D31B4F" w:rsidRPr="00C0421F">
        <w:t>ão se aplica</w:t>
      </w:r>
      <w:r w:rsidR="001439CD">
        <w:t>.</w:t>
      </w:r>
      <w:r w:rsidR="00D31B4F">
        <w:t xml:space="preserve"> </w:t>
      </w:r>
    </w:p>
    <w:p w:rsidR="007C2FBE" w:rsidRDefault="007C2FBE" w:rsidP="001C765D">
      <w:pPr>
        <w:pStyle w:val="CTMISCorpo1"/>
      </w:pPr>
    </w:p>
    <w:p w:rsidR="00761019" w:rsidRDefault="00761019" w:rsidP="001C765D">
      <w:pPr>
        <w:pStyle w:val="CTMISCorpo1"/>
      </w:pPr>
    </w:p>
    <w:p w:rsidR="00761019" w:rsidRDefault="00761019" w:rsidP="001C765D">
      <w:pPr>
        <w:pStyle w:val="CTMISCorpo1"/>
      </w:pPr>
    </w:p>
    <w:p w:rsidR="00761019" w:rsidRDefault="00761019" w:rsidP="0054190E">
      <w:pPr>
        <w:pStyle w:val="CTMISCorpo1"/>
        <w:ind w:firstLine="0"/>
      </w:pPr>
    </w:p>
    <w:p w:rsidR="003B0BF7" w:rsidRDefault="003B0BF7" w:rsidP="0054190E">
      <w:pPr>
        <w:pStyle w:val="CTMISCorpo1"/>
        <w:ind w:firstLine="0"/>
      </w:pPr>
    </w:p>
    <w:p w:rsidR="003B0BF7" w:rsidRDefault="003B0BF7" w:rsidP="0054190E">
      <w:pPr>
        <w:pStyle w:val="CTMISCorpo1"/>
        <w:ind w:firstLine="0"/>
      </w:pPr>
    </w:p>
    <w:p w:rsidR="008F1745" w:rsidRDefault="008F1745" w:rsidP="001C765D">
      <w:pPr>
        <w:pStyle w:val="CTMISCorpo1"/>
      </w:pPr>
    </w:p>
    <w:p w:rsidR="00177937" w:rsidRDefault="008F1745" w:rsidP="001C6AB8">
      <w:pPr>
        <w:pStyle w:val="STJNvel1"/>
        <w:numPr>
          <w:ilvl w:val="0"/>
          <w:numId w:val="1"/>
        </w:numPr>
      </w:pPr>
      <w:r>
        <w:t xml:space="preserve"> </w:t>
      </w:r>
      <w:bookmarkStart w:id="41" w:name="_Toc394573426"/>
      <w:r w:rsidR="00177937">
        <w:t>ASSINATURAS</w:t>
      </w:r>
      <w:bookmarkEnd w:id="0"/>
      <w:bookmarkEnd w:id="40"/>
      <w:bookmarkEnd w:id="41"/>
    </w:p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177937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  <w:p w:rsidR="00177937" w:rsidRDefault="00615AC1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 xml:space="preserve">                     </w:t>
            </w:r>
            <w:r w:rsidR="00177937">
              <w:rPr>
                <w:lang w:val="pt-BR"/>
              </w:rPr>
              <w:t>Data: ___/___/_____</w:t>
            </w:r>
          </w:p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E67DE9" w:rsidP="00E67DE9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177937" w:rsidRDefault="00E67DE9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Assessoria de Cerimonial e Rel. Públicas.</w:t>
            </w:r>
          </w:p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515980" w:rsidP="00E67DE9">
            <w:pPr>
              <w:pStyle w:val="CTMISInstrues"/>
            </w:pPr>
            <w:r>
              <w:t>Reyla Rosa</w:t>
            </w:r>
          </w:p>
          <w:p w:rsidR="00177937" w:rsidRDefault="00177937">
            <w:pPr>
              <w:pStyle w:val="CTMISTabela"/>
              <w:jc w:val="center"/>
            </w:pPr>
            <w:r>
              <w:t xml:space="preserve">Analista </w:t>
            </w:r>
            <w:r w:rsidR="00E3554F">
              <w:t>de Requisitos</w:t>
            </w:r>
          </w:p>
          <w:p w:rsidR="00177937" w:rsidRDefault="00E67DE9" w:rsidP="003538F9">
            <w:pPr>
              <w:pStyle w:val="CTMISTabela"/>
              <w:jc w:val="center"/>
            </w:pPr>
            <w:r>
              <w:t>CTIS</w:t>
            </w: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DC3" w:rsidRDefault="00423DC3">
      <w:r>
        <w:separator/>
      </w:r>
    </w:p>
  </w:endnote>
  <w:endnote w:type="continuationSeparator" w:id="0">
    <w:p w:rsidR="00423DC3" w:rsidRDefault="00423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536EC">
      <w:trPr>
        <w:cantSplit/>
        <w:jc w:val="center"/>
      </w:trPr>
      <w:tc>
        <w:tcPr>
          <w:tcW w:w="8268" w:type="dxa"/>
        </w:tcPr>
        <w:p w:rsidR="00A536EC" w:rsidRDefault="008C4B15" w:rsidP="00F8036F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sigeven_escu_uc017</w:t>
          </w:r>
          <w:r w:rsidR="00126089">
            <w:rPr>
              <w:sz w:val="20"/>
            </w:rPr>
            <w:t>_</w:t>
          </w:r>
          <w:r>
            <w:rPr>
              <w:sz w:val="20"/>
            </w:rPr>
            <w:t>gerar_etiquetas</w:t>
          </w:r>
          <w:r w:rsidR="00A536EC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A536EC" w:rsidRDefault="00A536EC" w:rsidP="009A4B8C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5E6169">
            <w:rPr>
              <w:sz w:val="20"/>
            </w:rPr>
            <w:t xml:space="preserve"> </w:t>
          </w:r>
          <w:r w:rsidR="008148D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148DA">
            <w:rPr>
              <w:rStyle w:val="Nmerodepgina"/>
              <w:sz w:val="20"/>
            </w:rPr>
            <w:fldChar w:fldCharType="separate"/>
          </w:r>
          <w:r w:rsidR="00C03EB3">
            <w:rPr>
              <w:rStyle w:val="Nmerodepgina"/>
              <w:noProof/>
              <w:sz w:val="20"/>
            </w:rPr>
            <w:t>3</w:t>
          </w:r>
          <w:r w:rsidR="008148DA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8148DA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8148DA">
            <w:rPr>
              <w:sz w:val="20"/>
            </w:rPr>
            <w:fldChar w:fldCharType="separate"/>
          </w:r>
          <w:r w:rsidR="00C03EB3">
            <w:rPr>
              <w:noProof/>
              <w:sz w:val="20"/>
            </w:rPr>
            <w:t>7</w:t>
          </w:r>
          <w:r w:rsidR="008148DA">
            <w:rPr>
              <w:sz w:val="20"/>
            </w:rPr>
            <w:fldChar w:fldCharType="end"/>
          </w:r>
        </w:p>
      </w:tc>
    </w:tr>
  </w:tbl>
  <w:p w:rsidR="00A536EC" w:rsidRDefault="00A536E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A536EC" w:rsidRPr="005449C2">
      <w:trPr>
        <w:cantSplit/>
        <w:jc w:val="center"/>
      </w:trPr>
      <w:tc>
        <w:tcPr>
          <w:tcW w:w="8268" w:type="dxa"/>
        </w:tcPr>
        <w:p w:rsidR="004A1747" w:rsidRDefault="00126089" w:rsidP="001B6236">
          <w:pPr>
            <w:pStyle w:val="Rodap"/>
            <w:rPr>
              <w:sz w:val="20"/>
            </w:rPr>
          </w:pPr>
          <w:r>
            <w:rPr>
              <w:sz w:val="20"/>
            </w:rPr>
            <w:t>sigeven_escu_uc01</w:t>
          </w:r>
          <w:r w:rsidR="00EB60E5">
            <w:rPr>
              <w:sz w:val="20"/>
            </w:rPr>
            <w:t>7</w:t>
          </w:r>
          <w:r>
            <w:rPr>
              <w:sz w:val="20"/>
            </w:rPr>
            <w:t>_</w:t>
          </w:r>
          <w:r w:rsidR="00EB60E5">
            <w:rPr>
              <w:sz w:val="20"/>
            </w:rPr>
            <w:t>gerar_etiquetas</w:t>
          </w:r>
        </w:p>
      </w:tc>
      <w:tc>
        <w:tcPr>
          <w:tcW w:w="1794" w:type="dxa"/>
          <w:vAlign w:val="center"/>
        </w:tcPr>
        <w:p w:rsidR="00A536EC" w:rsidRPr="005449C2" w:rsidRDefault="00A536E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8148DA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8148DA" w:rsidRPr="005449C2">
            <w:rPr>
              <w:sz w:val="20"/>
            </w:rPr>
            <w:fldChar w:fldCharType="separate"/>
          </w:r>
          <w:r w:rsidR="00C03EB3">
            <w:rPr>
              <w:noProof/>
              <w:sz w:val="20"/>
            </w:rPr>
            <w:t>6</w:t>
          </w:r>
          <w:r w:rsidR="008148DA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8148DA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8148DA" w:rsidRPr="005449C2">
            <w:rPr>
              <w:sz w:val="20"/>
            </w:rPr>
            <w:fldChar w:fldCharType="separate"/>
          </w:r>
          <w:r w:rsidR="00C03EB3">
            <w:rPr>
              <w:noProof/>
              <w:sz w:val="20"/>
            </w:rPr>
            <w:t>7</w:t>
          </w:r>
          <w:r w:rsidR="008148DA" w:rsidRPr="005449C2">
            <w:rPr>
              <w:sz w:val="20"/>
            </w:rPr>
            <w:fldChar w:fldCharType="end"/>
          </w:r>
        </w:p>
      </w:tc>
    </w:tr>
  </w:tbl>
  <w:p w:rsidR="00A536EC" w:rsidRPr="005449C2" w:rsidRDefault="00A536E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DC3" w:rsidRDefault="00423DC3">
      <w:r>
        <w:separator/>
      </w:r>
    </w:p>
  </w:footnote>
  <w:footnote w:type="continuationSeparator" w:id="0">
    <w:p w:rsidR="00423DC3" w:rsidRDefault="00423D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EC" w:rsidRDefault="008148DA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A536EC" w:rsidRPr="00DC67AE" w:rsidRDefault="00A536EC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A536E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36E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A536EC">
      <w:trPr>
        <w:cantSplit/>
        <w:trHeight w:val="575"/>
        <w:jc w:val="center"/>
      </w:trPr>
      <w:tc>
        <w:tcPr>
          <w:tcW w:w="691" w:type="pct"/>
          <w:vAlign w:val="center"/>
        </w:tcPr>
        <w:p w:rsidR="00A536EC" w:rsidRDefault="00A536E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A536EC" w:rsidRDefault="00A536E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D94E2A" w:rsidRDefault="008148DA" w:rsidP="00D94E2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8148DA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2049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A536EC" w:rsidRPr="00EF182A" w:rsidRDefault="00A536EC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A536EC">
            <w:rPr>
              <w:b/>
              <w:bCs/>
              <w:szCs w:val="24"/>
            </w:rPr>
            <w:t xml:space="preserve"> </w:t>
          </w:r>
          <w:r w:rsidR="00ED648A">
            <w:rPr>
              <w:b/>
              <w:bCs/>
              <w:szCs w:val="24"/>
            </w:rPr>
            <w:t xml:space="preserve">Gerar Etiquetas </w:t>
          </w:r>
        </w:p>
        <w:p w:rsidR="00A536EC" w:rsidRPr="00017D2E" w:rsidRDefault="008148DA" w:rsidP="00D94E2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A536E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A536EC" w:rsidRDefault="00A536E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A536EC" w:rsidRDefault="00A536E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E4E751F"/>
    <w:multiLevelType w:val="hybridMultilevel"/>
    <w:tmpl w:val="EECEFA3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4121CED"/>
    <w:multiLevelType w:val="hybridMultilevel"/>
    <w:tmpl w:val="F1A04AC2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192D1282"/>
    <w:multiLevelType w:val="hybridMultilevel"/>
    <w:tmpl w:val="C6204554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1053D78"/>
    <w:multiLevelType w:val="hybridMultilevel"/>
    <w:tmpl w:val="A96290A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55C6575"/>
    <w:multiLevelType w:val="hybridMultilevel"/>
    <w:tmpl w:val="08F4CC0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5713373C"/>
    <w:multiLevelType w:val="hybridMultilevel"/>
    <w:tmpl w:val="5E42739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3973E9"/>
    <w:multiLevelType w:val="hybridMultilevel"/>
    <w:tmpl w:val="5E42739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76904D0F"/>
    <w:multiLevelType w:val="multilevel"/>
    <w:tmpl w:val="DEA29E48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0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13"/>
  </w:num>
  <w:num w:numId="10">
    <w:abstractNumId w:val="8"/>
  </w:num>
  <w:num w:numId="11">
    <w:abstractNumId w:val="9"/>
  </w:num>
  <w:num w:numId="12">
    <w:abstractNumId w:val="2"/>
  </w:num>
  <w:num w:numId="13">
    <w:abstractNumId w:val="12"/>
  </w:num>
  <w:num w:numId="14">
    <w:abstractNumId w:val="14"/>
  </w:num>
  <w:num w:numId="15">
    <w:abstractNumId w:val="4"/>
  </w:num>
  <w:num w:numId="16">
    <w:abstractNumId w:val="1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86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0FC1"/>
    <w:rsid w:val="00001079"/>
    <w:rsid w:val="00005795"/>
    <w:rsid w:val="0000620B"/>
    <w:rsid w:val="00007A17"/>
    <w:rsid w:val="00007BA2"/>
    <w:rsid w:val="00011960"/>
    <w:rsid w:val="00013378"/>
    <w:rsid w:val="00014F39"/>
    <w:rsid w:val="00017D2E"/>
    <w:rsid w:val="000212EC"/>
    <w:rsid w:val="000243A6"/>
    <w:rsid w:val="000254EF"/>
    <w:rsid w:val="0003032D"/>
    <w:rsid w:val="00031C2B"/>
    <w:rsid w:val="0003211B"/>
    <w:rsid w:val="0004225D"/>
    <w:rsid w:val="0004278A"/>
    <w:rsid w:val="00043590"/>
    <w:rsid w:val="00044CD5"/>
    <w:rsid w:val="00050298"/>
    <w:rsid w:val="00052B84"/>
    <w:rsid w:val="000535BB"/>
    <w:rsid w:val="00061D21"/>
    <w:rsid w:val="0006214E"/>
    <w:rsid w:val="00064886"/>
    <w:rsid w:val="00066E62"/>
    <w:rsid w:val="00067677"/>
    <w:rsid w:val="00070CA8"/>
    <w:rsid w:val="00073CAC"/>
    <w:rsid w:val="00074427"/>
    <w:rsid w:val="00080B12"/>
    <w:rsid w:val="00080E01"/>
    <w:rsid w:val="00081809"/>
    <w:rsid w:val="00083FB1"/>
    <w:rsid w:val="00084643"/>
    <w:rsid w:val="00087019"/>
    <w:rsid w:val="0009103F"/>
    <w:rsid w:val="00092B67"/>
    <w:rsid w:val="00092B98"/>
    <w:rsid w:val="00093CEC"/>
    <w:rsid w:val="000943C5"/>
    <w:rsid w:val="00096EF2"/>
    <w:rsid w:val="00097FE0"/>
    <w:rsid w:val="000A07FF"/>
    <w:rsid w:val="000A2DE6"/>
    <w:rsid w:val="000A44DE"/>
    <w:rsid w:val="000A6C74"/>
    <w:rsid w:val="000A7AF2"/>
    <w:rsid w:val="000A7E61"/>
    <w:rsid w:val="000B6FF8"/>
    <w:rsid w:val="000B774F"/>
    <w:rsid w:val="000C0672"/>
    <w:rsid w:val="000C092E"/>
    <w:rsid w:val="000C3D9B"/>
    <w:rsid w:val="000D090F"/>
    <w:rsid w:val="000D2FDB"/>
    <w:rsid w:val="000D4805"/>
    <w:rsid w:val="000D54A3"/>
    <w:rsid w:val="000D6861"/>
    <w:rsid w:val="000D7EBA"/>
    <w:rsid w:val="000E30D1"/>
    <w:rsid w:val="000E38B5"/>
    <w:rsid w:val="000F45EB"/>
    <w:rsid w:val="000F590B"/>
    <w:rsid w:val="001058D8"/>
    <w:rsid w:val="00105FC0"/>
    <w:rsid w:val="001176A2"/>
    <w:rsid w:val="00120321"/>
    <w:rsid w:val="00125A56"/>
    <w:rsid w:val="00125FEB"/>
    <w:rsid w:val="00126089"/>
    <w:rsid w:val="00133CE1"/>
    <w:rsid w:val="00136ACE"/>
    <w:rsid w:val="001439CD"/>
    <w:rsid w:val="001439EE"/>
    <w:rsid w:val="0014559A"/>
    <w:rsid w:val="0014689D"/>
    <w:rsid w:val="00146E8C"/>
    <w:rsid w:val="00150234"/>
    <w:rsid w:val="001608E0"/>
    <w:rsid w:val="00164E43"/>
    <w:rsid w:val="001655E3"/>
    <w:rsid w:val="00166536"/>
    <w:rsid w:val="00173B74"/>
    <w:rsid w:val="00174922"/>
    <w:rsid w:val="00177937"/>
    <w:rsid w:val="0018724F"/>
    <w:rsid w:val="00191591"/>
    <w:rsid w:val="001927CE"/>
    <w:rsid w:val="00194D7C"/>
    <w:rsid w:val="001A0782"/>
    <w:rsid w:val="001A0970"/>
    <w:rsid w:val="001A5B98"/>
    <w:rsid w:val="001A6B33"/>
    <w:rsid w:val="001B1CDA"/>
    <w:rsid w:val="001B21BA"/>
    <w:rsid w:val="001B6236"/>
    <w:rsid w:val="001B68A1"/>
    <w:rsid w:val="001B7C5D"/>
    <w:rsid w:val="001C4DE2"/>
    <w:rsid w:val="001C6951"/>
    <w:rsid w:val="001C6AB8"/>
    <w:rsid w:val="001C765D"/>
    <w:rsid w:val="001D0EA6"/>
    <w:rsid w:val="001D1260"/>
    <w:rsid w:val="001D1DBA"/>
    <w:rsid w:val="001E043E"/>
    <w:rsid w:val="001E0BE0"/>
    <w:rsid w:val="001E3E3E"/>
    <w:rsid w:val="001E6398"/>
    <w:rsid w:val="001E6DB7"/>
    <w:rsid w:val="001F2F0D"/>
    <w:rsid w:val="001F4A70"/>
    <w:rsid w:val="001F5BA0"/>
    <w:rsid w:val="001F656C"/>
    <w:rsid w:val="00202046"/>
    <w:rsid w:val="00203BD4"/>
    <w:rsid w:val="00214BCE"/>
    <w:rsid w:val="00214CE4"/>
    <w:rsid w:val="0021516D"/>
    <w:rsid w:val="0021765A"/>
    <w:rsid w:val="00217E67"/>
    <w:rsid w:val="00221467"/>
    <w:rsid w:val="0022466E"/>
    <w:rsid w:val="0022696F"/>
    <w:rsid w:val="002300D7"/>
    <w:rsid w:val="002305AF"/>
    <w:rsid w:val="0023689A"/>
    <w:rsid w:val="00242F8C"/>
    <w:rsid w:val="00250EB8"/>
    <w:rsid w:val="00251CA3"/>
    <w:rsid w:val="002522B6"/>
    <w:rsid w:val="00253E8B"/>
    <w:rsid w:val="00254C86"/>
    <w:rsid w:val="00256E57"/>
    <w:rsid w:val="00257050"/>
    <w:rsid w:val="00260FB7"/>
    <w:rsid w:val="00263550"/>
    <w:rsid w:val="00263892"/>
    <w:rsid w:val="00265C89"/>
    <w:rsid w:val="0026642B"/>
    <w:rsid w:val="00266A86"/>
    <w:rsid w:val="00266B51"/>
    <w:rsid w:val="00267564"/>
    <w:rsid w:val="00267603"/>
    <w:rsid w:val="00267D99"/>
    <w:rsid w:val="002708C0"/>
    <w:rsid w:val="0027196D"/>
    <w:rsid w:val="002807BC"/>
    <w:rsid w:val="00282AFB"/>
    <w:rsid w:val="002836BA"/>
    <w:rsid w:val="00291109"/>
    <w:rsid w:val="0029169E"/>
    <w:rsid w:val="002921B4"/>
    <w:rsid w:val="002971F1"/>
    <w:rsid w:val="0029724D"/>
    <w:rsid w:val="002A3A0A"/>
    <w:rsid w:val="002A47A3"/>
    <w:rsid w:val="002B0E92"/>
    <w:rsid w:val="002B11DC"/>
    <w:rsid w:val="002B370E"/>
    <w:rsid w:val="002B60F0"/>
    <w:rsid w:val="002B67EE"/>
    <w:rsid w:val="002C059F"/>
    <w:rsid w:val="002C1FE8"/>
    <w:rsid w:val="002C2E5E"/>
    <w:rsid w:val="002C3ACD"/>
    <w:rsid w:val="002C4797"/>
    <w:rsid w:val="002C4B05"/>
    <w:rsid w:val="002D3976"/>
    <w:rsid w:val="002D49D9"/>
    <w:rsid w:val="002D558C"/>
    <w:rsid w:val="002D5703"/>
    <w:rsid w:val="002D7EED"/>
    <w:rsid w:val="002E2F7D"/>
    <w:rsid w:val="002E3572"/>
    <w:rsid w:val="002F0224"/>
    <w:rsid w:val="002F69F7"/>
    <w:rsid w:val="002F7222"/>
    <w:rsid w:val="002F72A0"/>
    <w:rsid w:val="002F74D5"/>
    <w:rsid w:val="00301AA6"/>
    <w:rsid w:val="0031297A"/>
    <w:rsid w:val="00314F64"/>
    <w:rsid w:val="0031640E"/>
    <w:rsid w:val="003165E1"/>
    <w:rsid w:val="003226B4"/>
    <w:rsid w:val="00324723"/>
    <w:rsid w:val="00326ED1"/>
    <w:rsid w:val="00330001"/>
    <w:rsid w:val="00331481"/>
    <w:rsid w:val="00334570"/>
    <w:rsid w:val="0034202B"/>
    <w:rsid w:val="00342C7C"/>
    <w:rsid w:val="00343767"/>
    <w:rsid w:val="00343F53"/>
    <w:rsid w:val="003457B2"/>
    <w:rsid w:val="00351724"/>
    <w:rsid w:val="00351F98"/>
    <w:rsid w:val="003538F9"/>
    <w:rsid w:val="00356189"/>
    <w:rsid w:val="00361674"/>
    <w:rsid w:val="003640A0"/>
    <w:rsid w:val="0037558C"/>
    <w:rsid w:val="00381493"/>
    <w:rsid w:val="00382F2C"/>
    <w:rsid w:val="00384CCD"/>
    <w:rsid w:val="00385279"/>
    <w:rsid w:val="00385A11"/>
    <w:rsid w:val="00391A8F"/>
    <w:rsid w:val="0039287D"/>
    <w:rsid w:val="003A4426"/>
    <w:rsid w:val="003A6923"/>
    <w:rsid w:val="003B0BF7"/>
    <w:rsid w:val="003B4C20"/>
    <w:rsid w:val="003B63F3"/>
    <w:rsid w:val="003C18C5"/>
    <w:rsid w:val="003C7A9B"/>
    <w:rsid w:val="003D0958"/>
    <w:rsid w:val="003E0E1B"/>
    <w:rsid w:val="003E5DA1"/>
    <w:rsid w:val="003E7920"/>
    <w:rsid w:val="003F22AF"/>
    <w:rsid w:val="003F2A22"/>
    <w:rsid w:val="003F489C"/>
    <w:rsid w:val="003F650B"/>
    <w:rsid w:val="00402750"/>
    <w:rsid w:val="004047B9"/>
    <w:rsid w:val="00404F75"/>
    <w:rsid w:val="00405936"/>
    <w:rsid w:val="00405F2E"/>
    <w:rsid w:val="0041130F"/>
    <w:rsid w:val="00413444"/>
    <w:rsid w:val="00415FA4"/>
    <w:rsid w:val="00421837"/>
    <w:rsid w:val="004221E8"/>
    <w:rsid w:val="0042259D"/>
    <w:rsid w:val="00423DC3"/>
    <w:rsid w:val="0042400F"/>
    <w:rsid w:val="00425C5C"/>
    <w:rsid w:val="004363D1"/>
    <w:rsid w:val="004375CA"/>
    <w:rsid w:val="0044160E"/>
    <w:rsid w:val="0044394E"/>
    <w:rsid w:val="004458B7"/>
    <w:rsid w:val="004468EC"/>
    <w:rsid w:val="00454374"/>
    <w:rsid w:val="00460256"/>
    <w:rsid w:val="00461CB9"/>
    <w:rsid w:val="00462F0C"/>
    <w:rsid w:val="00466CB2"/>
    <w:rsid w:val="00470401"/>
    <w:rsid w:val="004733E4"/>
    <w:rsid w:val="0047552A"/>
    <w:rsid w:val="00475E83"/>
    <w:rsid w:val="0047762A"/>
    <w:rsid w:val="00481BA0"/>
    <w:rsid w:val="00482BD7"/>
    <w:rsid w:val="004867DF"/>
    <w:rsid w:val="00487018"/>
    <w:rsid w:val="004923F1"/>
    <w:rsid w:val="0049462D"/>
    <w:rsid w:val="0049590A"/>
    <w:rsid w:val="004A1747"/>
    <w:rsid w:val="004A5C5E"/>
    <w:rsid w:val="004B0589"/>
    <w:rsid w:val="004B4C17"/>
    <w:rsid w:val="004B4FAF"/>
    <w:rsid w:val="004B668F"/>
    <w:rsid w:val="004B781F"/>
    <w:rsid w:val="004C2224"/>
    <w:rsid w:val="004C2B97"/>
    <w:rsid w:val="004C2CF9"/>
    <w:rsid w:val="004C40C6"/>
    <w:rsid w:val="004C4996"/>
    <w:rsid w:val="004C5E2D"/>
    <w:rsid w:val="004D336E"/>
    <w:rsid w:val="004D62AA"/>
    <w:rsid w:val="004D62C5"/>
    <w:rsid w:val="004D6F5E"/>
    <w:rsid w:val="004E027A"/>
    <w:rsid w:val="004E19C7"/>
    <w:rsid w:val="004F0EA7"/>
    <w:rsid w:val="004F7E96"/>
    <w:rsid w:val="005024D5"/>
    <w:rsid w:val="0050255B"/>
    <w:rsid w:val="005041BC"/>
    <w:rsid w:val="00504BF1"/>
    <w:rsid w:val="00510DAE"/>
    <w:rsid w:val="00514539"/>
    <w:rsid w:val="00515980"/>
    <w:rsid w:val="00516025"/>
    <w:rsid w:val="00531A06"/>
    <w:rsid w:val="00532F63"/>
    <w:rsid w:val="00534AF3"/>
    <w:rsid w:val="0054126A"/>
    <w:rsid w:val="0054190E"/>
    <w:rsid w:val="005449C2"/>
    <w:rsid w:val="00545C20"/>
    <w:rsid w:val="00546BDB"/>
    <w:rsid w:val="00550046"/>
    <w:rsid w:val="00550134"/>
    <w:rsid w:val="00551639"/>
    <w:rsid w:val="005519E4"/>
    <w:rsid w:val="00552ECF"/>
    <w:rsid w:val="00557176"/>
    <w:rsid w:val="005621CF"/>
    <w:rsid w:val="00565761"/>
    <w:rsid w:val="005668F6"/>
    <w:rsid w:val="00573EF9"/>
    <w:rsid w:val="005742E2"/>
    <w:rsid w:val="005755CD"/>
    <w:rsid w:val="00587C84"/>
    <w:rsid w:val="005940CC"/>
    <w:rsid w:val="005953C4"/>
    <w:rsid w:val="005A2596"/>
    <w:rsid w:val="005A34DC"/>
    <w:rsid w:val="005A4F48"/>
    <w:rsid w:val="005A5C97"/>
    <w:rsid w:val="005B01CE"/>
    <w:rsid w:val="005B0E53"/>
    <w:rsid w:val="005B6D52"/>
    <w:rsid w:val="005C114D"/>
    <w:rsid w:val="005C11D1"/>
    <w:rsid w:val="005C132B"/>
    <w:rsid w:val="005C1350"/>
    <w:rsid w:val="005C3BE1"/>
    <w:rsid w:val="005C3C9C"/>
    <w:rsid w:val="005C3F64"/>
    <w:rsid w:val="005D2501"/>
    <w:rsid w:val="005D4927"/>
    <w:rsid w:val="005D70A2"/>
    <w:rsid w:val="005E2FDE"/>
    <w:rsid w:val="005E6169"/>
    <w:rsid w:val="005E671F"/>
    <w:rsid w:val="005E7A89"/>
    <w:rsid w:val="005F0572"/>
    <w:rsid w:val="005F24BB"/>
    <w:rsid w:val="005F54FA"/>
    <w:rsid w:val="00602D51"/>
    <w:rsid w:val="00604F9F"/>
    <w:rsid w:val="00605BAC"/>
    <w:rsid w:val="00605EFF"/>
    <w:rsid w:val="00606BA7"/>
    <w:rsid w:val="006124C0"/>
    <w:rsid w:val="00615AC1"/>
    <w:rsid w:val="00632846"/>
    <w:rsid w:val="00636878"/>
    <w:rsid w:val="00641BB6"/>
    <w:rsid w:val="00641EFF"/>
    <w:rsid w:val="00651660"/>
    <w:rsid w:val="006517AF"/>
    <w:rsid w:val="00652D7B"/>
    <w:rsid w:val="006556AC"/>
    <w:rsid w:val="00656429"/>
    <w:rsid w:val="00663664"/>
    <w:rsid w:val="00664AC6"/>
    <w:rsid w:val="00667286"/>
    <w:rsid w:val="00667CE1"/>
    <w:rsid w:val="0067193E"/>
    <w:rsid w:val="006736BB"/>
    <w:rsid w:val="00675287"/>
    <w:rsid w:val="00676C03"/>
    <w:rsid w:val="00692793"/>
    <w:rsid w:val="00693007"/>
    <w:rsid w:val="00696A60"/>
    <w:rsid w:val="006A0E1B"/>
    <w:rsid w:val="006A1B8D"/>
    <w:rsid w:val="006A3D99"/>
    <w:rsid w:val="006B2519"/>
    <w:rsid w:val="006B40D5"/>
    <w:rsid w:val="006B463F"/>
    <w:rsid w:val="006B5C29"/>
    <w:rsid w:val="006C25CC"/>
    <w:rsid w:val="006C4DA5"/>
    <w:rsid w:val="006C6524"/>
    <w:rsid w:val="006C7B16"/>
    <w:rsid w:val="006D60C4"/>
    <w:rsid w:val="006D6900"/>
    <w:rsid w:val="006D7564"/>
    <w:rsid w:val="006E60DE"/>
    <w:rsid w:val="006E722F"/>
    <w:rsid w:val="006E7E3F"/>
    <w:rsid w:val="006F39DF"/>
    <w:rsid w:val="006F6539"/>
    <w:rsid w:val="00701759"/>
    <w:rsid w:val="007019B4"/>
    <w:rsid w:val="00706C13"/>
    <w:rsid w:val="00707F54"/>
    <w:rsid w:val="00710574"/>
    <w:rsid w:val="007223C3"/>
    <w:rsid w:val="0073491E"/>
    <w:rsid w:val="007350E2"/>
    <w:rsid w:val="007413F5"/>
    <w:rsid w:val="0074308A"/>
    <w:rsid w:val="0074383B"/>
    <w:rsid w:val="007523F6"/>
    <w:rsid w:val="00755C34"/>
    <w:rsid w:val="00761019"/>
    <w:rsid w:val="007671BE"/>
    <w:rsid w:val="00771315"/>
    <w:rsid w:val="007713F5"/>
    <w:rsid w:val="0077565F"/>
    <w:rsid w:val="00782A98"/>
    <w:rsid w:val="00782B91"/>
    <w:rsid w:val="00783C9A"/>
    <w:rsid w:val="00787FE5"/>
    <w:rsid w:val="00792D92"/>
    <w:rsid w:val="00794E5F"/>
    <w:rsid w:val="007A3A29"/>
    <w:rsid w:val="007A3FCC"/>
    <w:rsid w:val="007A4D92"/>
    <w:rsid w:val="007B51ED"/>
    <w:rsid w:val="007B5736"/>
    <w:rsid w:val="007B7814"/>
    <w:rsid w:val="007C02D6"/>
    <w:rsid w:val="007C16E0"/>
    <w:rsid w:val="007C1D64"/>
    <w:rsid w:val="007C223F"/>
    <w:rsid w:val="007C2F76"/>
    <w:rsid w:val="007C2FBE"/>
    <w:rsid w:val="007C329D"/>
    <w:rsid w:val="007C7D78"/>
    <w:rsid w:val="007D44BD"/>
    <w:rsid w:val="007D48C2"/>
    <w:rsid w:val="007D4A8F"/>
    <w:rsid w:val="007D4F01"/>
    <w:rsid w:val="007D4F17"/>
    <w:rsid w:val="007E3095"/>
    <w:rsid w:val="007F14F5"/>
    <w:rsid w:val="007F3490"/>
    <w:rsid w:val="007F4ABD"/>
    <w:rsid w:val="007F5BA9"/>
    <w:rsid w:val="007F7E35"/>
    <w:rsid w:val="00801A27"/>
    <w:rsid w:val="008035B5"/>
    <w:rsid w:val="008043C4"/>
    <w:rsid w:val="00807B55"/>
    <w:rsid w:val="00810AF4"/>
    <w:rsid w:val="008124B5"/>
    <w:rsid w:val="00812ECC"/>
    <w:rsid w:val="008131FB"/>
    <w:rsid w:val="00813757"/>
    <w:rsid w:val="008148DA"/>
    <w:rsid w:val="00816484"/>
    <w:rsid w:val="00816642"/>
    <w:rsid w:val="00820018"/>
    <w:rsid w:val="0082416F"/>
    <w:rsid w:val="0082502F"/>
    <w:rsid w:val="008257CD"/>
    <w:rsid w:val="00826D0B"/>
    <w:rsid w:val="00836B5D"/>
    <w:rsid w:val="008370D7"/>
    <w:rsid w:val="008371D3"/>
    <w:rsid w:val="00840BE7"/>
    <w:rsid w:val="00845E2F"/>
    <w:rsid w:val="008524D5"/>
    <w:rsid w:val="00853B78"/>
    <w:rsid w:val="00861014"/>
    <w:rsid w:val="00862A87"/>
    <w:rsid w:val="00862F8D"/>
    <w:rsid w:val="00865FB0"/>
    <w:rsid w:val="00866DAF"/>
    <w:rsid w:val="00867042"/>
    <w:rsid w:val="0086792E"/>
    <w:rsid w:val="00867C9E"/>
    <w:rsid w:val="00875428"/>
    <w:rsid w:val="008766F3"/>
    <w:rsid w:val="00876C8F"/>
    <w:rsid w:val="00881A6F"/>
    <w:rsid w:val="00881F79"/>
    <w:rsid w:val="00882396"/>
    <w:rsid w:val="00882FCC"/>
    <w:rsid w:val="00884A43"/>
    <w:rsid w:val="00897A75"/>
    <w:rsid w:val="00897FA1"/>
    <w:rsid w:val="008A040A"/>
    <w:rsid w:val="008A13C2"/>
    <w:rsid w:val="008A1F14"/>
    <w:rsid w:val="008A2EF9"/>
    <w:rsid w:val="008A7B5B"/>
    <w:rsid w:val="008B2BA4"/>
    <w:rsid w:val="008B7DF6"/>
    <w:rsid w:val="008B7FF5"/>
    <w:rsid w:val="008C090C"/>
    <w:rsid w:val="008C0F2E"/>
    <w:rsid w:val="008C4B15"/>
    <w:rsid w:val="008C63C0"/>
    <w:rsid w:val="008C7833"/>
    <w:rsid w:val="008D3AC9"/>
    <w:rsid w:val="008D57ED"/>
    <w:rsid w:val="008D6CD6"/>
    <w:rsid w:val="008D7E59"/>
    <w:rsid w:val="008E0545"/>
    <w:rsid w:val="008E45F6"/>
    <w:rsid w:val="008F1745"/>
    <w:rsid w:val="008F70A0"/>
    <w:rsid w:val="00903620"/>
    <w:rsid w:val="00906318"/>
    <w:rsid w:val="009070AE"/>
    <w:rsid w:val="00913FB9"/>
    <w:rsid w:val="009149EA"/>
    <w:rsid w:val="00914CA3"/>
    <w:rsid w:val="00915645"/>
    <w:rsid w:val="00925062"/>
    <w:rsid w:val="00925379"/>
    <w:rsid w:val="00927099"/>
    <w:rsid w:val="009270F2"/>
    <w:rsid w:val="00930184"/>
    <w:rsid w:val="00931E8C"/>
    <w:rsid w:val="00933FC4"/>
    <w:rsid w:val="009403E2"/>
    <w:rsid w:val="00941F36"/>
    <w:rsid w:val="00943E67"/>
    <w:rsid w:val="00946134"/>
    <w:rsid w:val="00946EE2"/>
    <w:rsid w:val="009470BD"/>
    <w:rsid w:val="009507AB"/>
    <w:rsid w:val="009518D5"/>
    <w:rsid w:val="0095225D"/>
    <w:rsid w:val="00952D8D"/>
    <w:rsid w:val="009553FA"/>
    <w:rsid w:val="00964A88"/>
    <w:rsid w:val="00966A37"/>
    <w:rsid w:val="00974665"/>
    <w:rsid w:val="00977408"/>
    <w:rsid w:val="009778C6"/>
    <w:rsid w:val="009810E0"/>
    <w:rsid w:val="00984C83"/>
    <w:rsid w:val="00987DD2"/>
    <w:rsid w:val="00990147"/>
    <w:rsid w:val="00993BF2"/>
    <w:rsid w:val="00997956"/>
    <w:rsid w:val="00997E66"/>
    <w:rsid w:val="009A1328"/>
    <w:rsid w:val="009A13D3"/>
    <w:rsid w:val="009A3BBF"/>
    <w:rsid w:val="009A4B8C"/>
    <w:rsid w:val="009A5EA0"/>
    <w:rsid w:val="009A7C06"/>
    <w:rsid w:val="009A7E9B"/>
    <w:rsid w:val="009B2400"/>
    <w:rsid w:val="009B671C"/>
    <w:rsid w:val="009C45A5"/>
    <w:rsid w:val="009D009A"/>
    <w:rsid w:val="009D1EC5"/>
    <w:rsid w:val="009D28A1"/>
    <w:rsid w:val="009D2F63"/>
    <w:rsid w:val="009D40E9"/>
    <w:rsid w:val="009E1CAB"/>
    <w:rsid w:val="009E7CFD"/>
    <w:rsid w:val="009E7FAE"/>
    <w:rsid w:val="009F0A9A"/>
    <w:rsid w:val="00A020B7"/>
    <w:rsid w:val="00A0761A"/>
    <w:rsid w:val="00A133CF"/>
    <w:rsid w:val="00A135CA"/>
    <w:rsid w:val="00A15591"/>
    <w:rsid w:val="00A1726F"/>
    <w:rsid w:val="00A2106B"/>
    <w:rsid w:val="00A231EB"/>
    <w:rsid w:val="00A23BB9"/>
    <w:rsid w:val="00A254F8"/>
    <w:rsid w:val="00A273D0"/>
    <w:rsid w:val="00A33AF3"/>
    <w:rsid w:val="00A353DC"/>
    <w:rsid w:val="00A401EC"/>
    <w:rsid w:val="00A41B3F"/>
    <w:rsid w:val="00A420C5"/>
    <w:rsid w:val="00A46CDA"/>
    <w:rsid w:val="00A47D0F"/>
    <w:rsid w:val="00A517F6"/>
    <w:rsid w:val="00A52B6B"/>
    <w:rsid w:val="00A536EC"/>
    <w:rsid w:val="00A544F2"/>
    <w:rsid w:val="00A56769"/>
    <w:rsid w:val="00A57D1F"/>
    <w:rsid w:val="00A57FB7"/>
    <w:rsid w:val="00A610E6"/>
    <w:rsid w:val="00A64A76"/>
    <w:rsid w:val="00A6548A"/>
    <w:rsid w:val="00A67E63"/>
    <w:rsid w:val="00A7622A"/>
    <w:rsid w:val="00A87822"/>
    <w:rsid w:val="00A96016"/>
    <w:rsid w:val="00AA0979"/>
    <w:rsid w:val="00AA3B5F"/>
    <w:rsid w:val="00AB1FD1"/>
    <w:rsid w:val="00AB6AB9"/>
    <w:rsid w:val="00AB71FC"/>
    <w:rsid w:val="00AC352A"/>
    <w:rsid w:val="00AC501A"/>
    <w:rsid w:val="00AC51AA"/>
    <w:rsid w:val="00AC55F5"/>
    <w:rsid w:val="00AC5F35"/>
    <w:rsid w:val="00AC6927"/>
    <w:rsid w:val="00AC7D35"/>
    <w:rsid w:val="00AD04AC"/>
    <w:rsid w:val="00AD094F"/>
    <w:rsid w:val="00AD0D37"/>
    <w:rsid w:val="00AD1207"/>
    <w:rsid w:val="00AD4810"/>
    <w:rsid w:val="00AD4ABF"/>
    <w:rsid w:val="00AD6D7B"/>
    <w:rsid w:val="00AE18E5"/>
    <w:rsid w:val="00AE517B"/>
    <w:rsid w:val="00AE7533"/>
    <w:rsid w:val="00AF0244"/>
    <w:rsid w:val="00AF2081"/>
    <w:rsid w:val="00AF30E8"/>
    <w:rsid w:val="00AF707F"/>
    <w:rsid w:val="00B00477"/>
    <w:rsid w:val="00B00695"/>
    <w:rsid w:val="00B0332E"/>
    <w:rsid w:val="00B03B4B"/>
    <w:rsid w:val="00B04EE5"/>
    <w:rsid w:val="00B067C0"/>
    <w:rsid w:val="00B10F4B"/>
    <w:rsid w:val="00B21AD0"/>
    <w:rsid w:val="00B2242E"/>
    <w:rsid w:val="00B24589"/>
    <w:rsid w:val="00B26CB8"/>
    <w:rsid w:val="00B3043D"/>
    <w:rsid w:val="00B31FAC"/>
    <w:rsid w:val="00B33017"/>
    <w:rsid w:val="00B34E36"/>
    <w:rsid w:val="00B35241"/>
    <w:rsid w:val="00B43E75"/>
    <w:rsid w:val="00B4523F"/>
    <w:rsid w:val="00B45B1D"/>
    <w:rsid w:val="00B502ED"/>
    <w:rsid w:val="00B51AB3"/>
    <w:rsid w:val="00B54CA5"/>
    <w:rsid w:val="00B62DE6"/>
    <w:rsid w:val="00B63EF8"/>
    <w:rsid w:val="00B65CF9"/>
    <w:rsid w:val="00B727DD"/>
    <w:rsid w:val="00B73145"/>
    <w:rsid w:val="00B76A0E"/>
    <w:rsid w:val="00B968A9"/>
    <w:rsid w:val="00BA1F2D"/>
    <w:rsid w:val="00BA74F4"/>
    <w:rsid w:val="00BB13FD"/>
    <w:rsid w:val="00BB1C07"/>
    <w:rsid w:val="00BB2D3A"/>
    <w:rsid w:val="00BB2F7A"/>
    <w:rsid w:val="00BB3072"/>
    <w:rsid w:val="00BB5090"/>
    <w:rsid w:val="00BC14A5"/>
    <w:rsid w:val="00BC3D32"/>
    <w:rsid w:val="00BC59C8"/>
    <w:rsid w:val="00BD39AF"/>
    <w:rsid w:val="00BD39B4"/>
    <w:rsid w:val="00BD3A6C"/>
    <w:rsid w:val="00BD54F5"/>
    <w:rsid w:val="00BE70F3"/>
    <w:rsid w:val="00BF1133"/>
    <w:rsid w:val="00C03EB3"/>
    <w:rsid w:val="00C0421F"/>
    <w:rsid w:val="00C0477A"/>
    <w:rsid w:val="00C0613A"/>
    <w:rsid w:val="00C12529"/>
    <w:rsid w:val="00C13031"/>
    <w:rsid w:val="00C16582"/>
    <w:rsid w:val="00C16B18"/>
    <w:rsid w:val="00C226DA"/>
    <w:rsid w:val="00C26C8E"/>
    <w:rsid w:val="00C276B0"/>
    <w:rsid w:val="00C32B04"/>
    <w:rsid w:val="00C3440A"/>
    <w:rsid w:val="00C35AB7"/>
    <w:rsid w:val="00C35ABE"/>
    <w:rsid w:val="00C35C2A"/>
    <w:rsid w:val="00C360A8"/>
    <w:rsid w:val="00C375DF"/>
    <w:rsid w:val="00C46C6B"/>
    <w:rsid w:val="00C522AB"/>
    <w:rsid w:val="00C528D4"/>
    <w:rsid w:val="00C53001"/>
    <w:rsid w:val="00C54FEB"/>
    <w:rsid w:val="00C61EDF"/>
    <w:rsid w:val="00C622B7"/>
    <w:rsid w:val="00C66489"/>
    <w:rsid w:val="00C70147"/>
    <w:rsid w:val="00C7018D"/>
    <w:rsid w:val="00C725D7"/>
    <w:rsid w:val="00C731F0"/>
    <w:rsid w:val="00C85108"/>
    <w:rsid w:val="00C86CAE"/>
    <w:rsid w:val="00C9243B"/>
    <w:rsid w:val="00C951AC"/>
    <w:rsid w:val="00CA0196"/>
    <w:rsid w:val="00CA43B2"/>
    <w:rsid w:val="00CB00EE"/>
    <w:rsid w:val="00CB181B"/>
    <w:rsid w:val="00CB1CD3"/>
    <w:rsid w:val="00CB6590"/>
    <w:rsid w:val="00CC1C9F"/>
    <w:rsid w:val="00CC2F7E"/>
    <w:rsid w:val="00CD241A"/>
    <w:rsid w:val="00CD567C"/>
    <w:rsid w:val="00CD616A"/>
    <w:rsid w:val="00CD6BB7"/>
    <w:rsid w:val="00CE00F9"/>
    <w:rsid w:val="00CE267B"/>
    <w:rsid w:val="00CE7720"/>
    <w:rsid w:val="00CF20B5"/>
    <w:rsid w:val="00CF219B"/>
    <w:rsid w:val="00CF61CF"/>
    <w:rsid w:val="00CF715A"/>
    <w:rsid w:val="00D03C0A"/>
    <w:rsid w:val="00D1288A"/>
    <w:rsid w:val="00D133C1"/>
    <w:rsid w:val="00D14473"/>
    <w:rsid w:val="00D14A67"/>
    <w:rsid w:val="00D14B41"/>
    <w:rsid w:val="00D1746D"/>
    <w:rsid w:val="00D2181A"/>
    <w:rsid w:val="00D21AA7"/>
    <w:rsid w:val="00D2575F"/>
    <w:rsid w:val="00D25B75"/>
    <w:rsid w:val="00D31B4F"/>
    <w:rsid w:val="00D33439"/>
    <w:rsid w:val="00D41CA2"/>
    <w:rsid w:val="00D4391A"/>
    <w:rsid w:val="00D459BE"/>
    <w:rsid w:val="00D628ED"/>
    <w:rsid w:val="00D64A37"/>
    <w:rsid w:val="00D66F91"/>
    <w:rsid w:val="00D70979"/>
    <w:rsid w:val="00D71F58"/>
    <w:rsid w:val="00D72CE0"/>
    <w:rsid w:val="00D74D9B"/>
    <w:rsid w:val="00D756E4"/>
    <w:rsid w:val="00D82530"/>
    <w:rsid w:val="00D828E1"/>
    <w:rsid w:val="00D83407"/>
    <w:rsid w:val="00D84D3B"/>
    <w:rsid w:val="00D84F01"/>
    <w:rsid w:val="00D87EC6"/>
    <w:rsid w:val="00D94E2A"/>
    <w:rsid w:val="00DA07AC"/>
    <w:rsid w:val="00DA25B4"/>
    <w:rsid w:val="00DA4302"/>
    <w:rsid w:val="00DA47A3"/>
    <w:rsid w:val="00DA7411"/>
    <w:rsid w:val="00DB3A50"/>
    <w:rsid w:val="00DC1B1E"/>
    <w:rsid w:val="00DC2222"/>
    <w:rsid w:val="00DC25B3"/>
    <w:rsid w:val="00DC2A06"/>
    <w:rsid w:val="00DC67AE"/>
    <w:rsid w:val="00DC6E4A"/>
    <w:rsid w:val="00DD1504"/>
    <w:rsid w:val="00DD3BC6"/>
    <w:rsid w:val="00DD5BB6"/>
    <w:rsid w:val="00DE089A"/>
    <w:rsid w:val="00DE66AA"/>
    <w:rsid w:val="00DF1A88"/>
    <w:rsid w:val="00DF1CAE"/>
    <w:rsid w:val="00DF2A59"/>
    <w:rsid w:val="00DF66BA"/>
    <w:rsid w:val="00E0306C"/>
    <w:rsid w:val="00E041B2"/>
    <w:rsid w:val="00E1060C"/>
    <w:rsid w:val="00E1103B"/>
    <w:rsid w:val="00E2106E"/>
    <w:rsid w:val="00E23960"/>
    <w:rsid w:val="00E23CFF"/>
    <w:rsid w:val="00E23FF8"/>
    <w:rsid w:val="00E31681"/>
    <w:rsid w:val="00E3554F"/>
    <w:rsid w:val="00E4224B"/>
    <w:rsid w:val="00E460C3"/>
    <w:rsid w:val="00E472E5"/>
    <w:rsid w:val="00E47BC8"/>
    <w:rsid w:val="00E52C03"/>
    <w:rsid w:val="00E63E97"/>
    <w:rsid w:val="00E65321"/>
    <w:rsid w:val="00E67DE9"/>
    <w:rsid w:val="00E67F22"/>
    <w:rsid w:val="00E737B0"/>
    <w:rsid w:val="00E7480C"/>
    <w:rsid w:val="00E761E7"/>
    <w:rsid w:val="00E76E6A"/>
    <w:rsid w:val="00E77075"/>
    <w:rsid w:val="00E81BF9"/>
    <w:rsid w:val="00E8490B"/>
    <w:rsid w:val="00E84F23"/>
    <w:rsid w:val="00E86BF9"/>
    <w:rsid w:val="00E871ED"/>
    <w:rsid w:val="00E8744A"/>
    <w:rsid w:val="00E93DEF"/>
    <w:rsid w:val="00E96C96"/>
    <w:rsid w:val="00EA0285"/>
    <w:rsid w:val="00EA04EC"/>
    <w:rsid w:val="00EA157B"/>
    <w:rsid w:val="00EA2362"/>
    <w:rsid w:val="00EA6ED8"/>
    <w:rsid w:val="00EB60E5"/>
    <w:rsid w:val="00EB669A"/>
    <w:rsid w:val="00EC1B1A"/>
    <w:rsid w:val="00EC25F5"/>
    <w:rsid w:val="00ED1C3F"/>
    <w:rsid w:val="00ED648A"/>
    <w:rsid w:val="00ED675F"/>
    <w:rsid w:val="00EE5511"/>
    <w:rsid w:val="00EE6B2D"/>
    <w:rsid w:val="00EF06C4"/>
    <w:rsid w:val="00EF179F"/>
    <w:rsid w:val="00EF1CEF"/>
    <w:rsid w:val="00F0083E"/>
    <w:rsid w:val="00F03A08"/>
    <w:rsid w:val="00F03E18"/>
    <w:rsid w:val="00F1495C"/>
    <w:rsid w:val="00F1725F"/>
    <w:rsid w:val="00F202B6"/>
    <w:rsid w:val="00F24D41"/>
    <w:rsid w:val="00F30531"/>
    <w:rsid w:val="00F31096"/>
    <w:rsid w:val="00F3740B"/>
    <w:rsid w:val="00F40A06"/>
    <w:rsid w:val="00F446BB"/>
    <w:rsid w:val="00F44B99"/>
    <w:rsid w:val="00F53CD2"/>
    <w:rsid w:val="00F53E39"/>
    <w:rsid w:val="00F6066A"/>
    <w:rsid w:val="00F61F45"/>
    <w:rsid w:val="00F66522"/>
    <w:rsid w:val="00F70840"/>
    <w:rsid w:val="00F70BA1"/>
    <w:rsid w:val="00F8036F"/>
    <w:rsid w:val="00F81352"/>
    <w:rsid w:val="00F85F1D"/>
    <w:rsid w:val="00F94969"/>
    <w:rsid w:val="00F94A89"/>
    <w:rsid w:val="00FA2249"/>
    <w:rsid w:val="00FB1C25"/>
    <w:rsid w:val="00FB1D4A"/>
    <w:rsid w:val="00FB4ADB"/>
    <w:rsid w:val="00FB5142"/>
    <w:rsid w:val="00FB624E"/>
    <w:rsid w:val="00FB73D3"/>
    <w:rsid w:val="00FC1C68"/>
    <w:rsid w:val="00FC2537"/>
    <w:rsid w:val="00FC26E2"/>
    <w:rsid w:val="00FD4519"/>
    <w:rsid w:val="00FD6E65"/>
    <w:rsid w:val="00FD79AF"/>
    <w:rsid w:val="00FE5D79"/>
    <w:rsid w:val="00FE63E5"/>
    <w:rsid w:val="00FE762A"/>
    <w:rsid w:val="00FF5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5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5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5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4B668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8F1745"/>
    <w:pPr>
      <w:keepNext/>
      <w:numPr>
        <w:numId w:val="1"/>
      </w:numPr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C35AB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35AB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C35ABE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35A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35ABE"/>
    <w:rPr>
      <w:b/>
      <w:bCs/>
    </w:rPr>
  </w:style>
  <w:style w:type="paragraph" w:styleId="Reviso">
    <w:name w:val="Revision"/>
    <w:hidden/>
    <w:uiPriority w:val="99"/>
    <w:semiHidden/>
    <w:rsid w:val="00415FA4"/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3F338-3A44-4969-8B81-C837ABD4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113</TotalTime>
  <Pages>7</Pages>
  <Words>1114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7116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Evento</dc:subject>
  <dc:creator>Viviane Calacia</dc:creator>
  <cp:lastModifiedBy>rayanne.felicio</cp:lastModifiedBy>
  <cp:revision>48</cp:revision>
  <cp:lastPrinted>2005-03-03T16:15:00Z</cp:lastPrinted>
  <dcterms:created xsi:type="dcterms:W3CDTF">2014-07-11T14:01:00Z</dcterms:created>
  <dcterms:modified xsi:type="dcterms:W3CDTF">2014-09-23T19:33:00Z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